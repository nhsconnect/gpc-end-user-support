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B4034" w14:textId="77777777" w:rsidR="00685366" w:rsidRPr="00974E58" w:rsidRDefault="00685366">
      <w:pPr>
        <w:spacing w:after="160" w:line="259" w:lineRule="auto"/>
        <w:rPr>
          <w:rStyle w:val="Strong"/>
          <w:rFonts w:asciiTheme="minorHAnsi" w:hAnsiTheme="minorHAnsi" w:cstheme="minorHAnsi"/>
          <w:color w:val="000000"/>
        </w:rPr>
      </w:pPr>
      <w:r w:rsidRPr="00974E58">
        <w:rPr>
          <w:rStyle w:val="Strong"/>
          <w:rFonts w:asciiTheme="minorHAnsi" w:hAnsiTheme="minorHAnsi" w:cstheme="minorHAnsi"/>
          <w:color w:val="000000"/>
        </w:rPr>
        <w:br w:type="page"/>
      </w:r>
    </w:p>
    <w:p w14:paraId="17A06474" w14:textId="33097CBD" w:rsidR="00520234" w:rsidRDefault="003D73D5" w:rsidP="00347B66">
      <w:pPr>
        <w:pStyle w:val="Heading1"/>
        <w:rPr>
          <w:ins w:id="0" w:author="Bob Quin" w:date="2020-08-20T11:51:00Z"/>
          <w:rStyle w:val="Strong"/>
          <w:rFonts w:asciiTheme="minorHAnsi" w:hAnsiTheme="minorHAnsi" w:cstheme="minorHAnsi"/>
          <w:b w:val="0"/>
          <w:bCs w:val="0"/>
        </w:rPr>
      </w:pPr>
      <w:r w:rsidRPr="00974E58">
        <w:rPr>
          <w:rStyle w:val="Strong"/>
          <w:rFonts w:asciiTheme="minorHAnsi" w:hAnsiTheme="minorHAnsi" w:cstheme="minorHAnsi"/>
          <w:b w:val="0"/>
          <w:bCs w:val="0"/>
        </w:rPr>
        <w:lastRenderedPageBreak/>
        <w:t xml:space="preserve">Webpage </w:t>
      </w:r>
      <w:r w:rsidR="009417F3" w:rsidRPr="00974E58">
        <w:rPr>
          <w:rStyle w:val="Strong"/>
          <w:rFonts w:asciiTheme="minorHAnsi" w:hAnsiTheme="minorHAnsi" w:cstheme="minorHAnsi"/>
          <w:b w:val="0"/>
          <w:bCs w:val="0"/>
        </w:rPr>
        <w:t xml:space="preserve">Guidance for GP Practices choice of inbound management of </w:t>
      </w:r>
      <w:r w:rsidR="00713D18" w:rsidRPr="00974E58">
        <w:rPr>
          <w:rStyle w:val="Strong"/>
          <w:rFonts w:asciiTheme="minorHAnsi" w:hAnsiTheme="minorHAnsi" w:cstheme="minorHAnsi"/>
          <w:b w:val="0"/>
          <w:bCs w:val="0"/>
        </w:rPr>
        <w:t>IUC</w:t>
      </w:r>
      <w:r w:rsidR="00D02363" w:rsidRPr="00974E58">
        <w:rPr>
          <w:rStyle w:val="Strong"/>
          <w:rFonts w:asciiTheme="minorHAnsi" w:hAnsiTheme="minorHAnsi" w:cstheme="minorHAnsi"/>
          <w:b w:val="0"/>
          <w:bCs w:val="0"/>
        </w:rPr>
        <w:t xml:space="preserve"> </w:t>
      </w:r>
      <w:r w:rsidR="009417F3" w:rsidRPr="00974E58">
        <w:rPr>
          <w:rStyle w:val="Strong"/>
          <w:rFonts w:asciiTheme="minorHAnsi" w:hAnsiTheme="minorHAnsi" w:cstheme="minorHAnsi"/>
          <w:b w:val="0"/>
          <w:bCs w:val="0"/>
        </w:rPr>
        <w:t>Reports</w:t>
      </w:r>
    </w:p>
    <w:p w14:paraId="0E031B6E" w14:textId="77777777" w:rsidR="00202C0D" w:rsidRPr="00202C0D" w:rsidRDefault="00202C0D" w:rsidP="00202C0D"/>
    <w:p w14:paraId="362907A1" w14:textId="28400A5A" w:rsidR="00347B66" w:rsidRPr="00974E58" w:rsidRDefault="00347B66" w:rsidP="00347B66">
      <w:pPr>
        <w:pStyle w:val="Heading2"/>
        <w:rPr>
          <w:rFonts w:asciiTheme="minorHAnsi" w:hAnsiTheme="minorHAnsi" w:cstheme="minorHAnsi"/>
        </w:rPr>
      </w:pPr>
      <w:r w:rsidRPr="00974E58">
        <w:rPr>
          <w:rFonts w:asciiTheme="minorHAnsi" w:hAnsiTheme="minorHAnsi" w:cstheme="minorHAnsi"/>
        </w:rPr>
        <w:t>What are IUC Encounter Reports</w:t>
      </w:r>
      <w:r w:rsidR="00202C0D">
        <w:rPr>
          <w:rFonts w:asciiTheme="minorHAnsi" w:hAnsiTheme="minorHAnsi" w:cstheme="minorHAnsi"/>
        </w:rPr>
        <w:t>?</w:t>
      </w:r>
    </w:p>
    <w:p w14:paraId="10482005" w14:textId="4CCB8137" w:rsidR="00C62310" w:rsidRPr="00974E58" w:rsidRDefault="00C62310" w:rsidP="00C62310">
      <w:pPr>
        <w:pStyle w:val="NormalWeb"/>
        <w:rPr>
          <w:rFonts w:asciiTheme="minorHAnsi" w:hAnsiTheme="minorHAnsi" w:cstheme="minorHAnsi"/>
          <w:color w:val="000000"/>
          <w:sz w:val="24"/>
          <w:szCs w:val="24"/>
        </w:rPr>
      </w:pPr>
      <w:r w:rsidRPr="00974E58">
        <w:rPr>
          <w:rFonts w:asciiTheme="minorHAnsi" w:hAnsiTheme="minorHAnsi" w:cstheme="minorHAnsi"/>
          <w:color w:val="000000"/>
          <w:sz w:val="24"/>
          <w:szCs w:val="24"/>
        </w:rPr>
        <w:t>Integrated Urgent Care (IUC) providers, which includes NHS 111, are required to send information about patient’s IUC encounters to the patient’s registered GP Practice.</w:t>
      </w:r>
    </w:p>
    <w:p w14:paraId="3A0121D4" w14:textId="126F3F30" w:rsidR="00C62310" w:rsidRPr="00974E58" w:rsidRDefault="00C62310" w:rsidP="00C62310">
      <w:pPr>
        <w:pStyle w:val="NormalWeb"/>
        <w:rPr>
          <w:rFonts w:asciiTheme="minorHAnsi" w:hAnsiTheme="minorHAnsi" w:cstheme="minorHAnsi"/>
          <w:sz w:val="23"/>
          <w:szCs w:val="23"/>
        </w:rPr>
      </w:pPr>
      <w:r w:rsidRPr="00974E58">
        <w:rPr>
          <w:rFonts w:asciiTheme="minorHAnsi" w:hAnsiTheme="minorHAnsi" w:cstheme="minorHAnsi"/>
          <w:color w:val="000000"/>
          <w:sz w:val="24"/>
          <w:szCs w:val="24"/>
        </w:rPr>
        <w:t>Encounter reports provide detail on the outcome of the triage and the next steps in patient care.</w:t>
      </w:r>
      <w:r w:rsidRPr="00974E58">
        <w:rPr>
          <w:rFonts w:asciiTheme="minorHAnsi" w:hAnsiTheme="minorHAnsi" w:cstheme="minorHAnsi"/>
          <w:sz w:val="23"/>
          <w:szCs w:val="23"/>
        </w:rPr>
        <w:t xml:space="preserve"> </w:t>
      </w:r>
      <w:r w:rsidR="00881807" w:rsidRPr="00974E58">
        <w:rPr>
          <w:rFonts w:asciiTheme="minorHAnsi" w:hAnsiTheme="minorHAnsi" w:cstheme="minorHAnsi"/>
          <w:sz w:val="23"/>
          <w:szCs w:val="23"/>
        </w:rPr>
        <w:t>Permission from the patient will be sought before a report is sent.</w:t>
      </w:r>
    </w:p>
    <w:p w14:paraId="7863C471" w14:textId="01E0A4E4" w:rsidR="00347B66" w:rsidRPr="00974E58" w:rsidRDefault="00347B66" w:rsidP="00347B66">
      <w:pPr>
        <w:rPr>
          <w:rFonts w:asciiTheme="minorHAnsi" w:hAnsiTheme="minorHAnsi" w:cstheme="minorHAnsi"/>
          <w:color w:val="000000"/>
        </w:rPr>
      </w:pPr>
      <w:r w:rsidRPr="00974E58">
        <w:rPr>
          <w:rFonts w:asciiTheme="minorHAnsi" w:hAnsiTheme="minorHAnsi" w:cstheme="minorHAnsi"/>
          <w:color w:val="000000"/>
        </w:rPr>
        <w:t>The encounter report</w:t>
      </w:r>
      <w:r w:rsidR="00881807" w:rsidRPr="00974E58">
        <w:rPr>
          <w:rFonts w:asciiTheme="minorHAnsi" w:hAnsiTheme="minorHAnsi" w:cstheme="minorHAnsi"/>
          <w:color w:val="000000"/>
        </w:rPr>
        <w:t>, as a</w:t>
      </w:r>
      <w:r w:rsidR="00B22E90" w:rsidRPr="00974E58">
        <w:rPr>
          <w:rFonts w:asciiTheme="minorHAnsi" w:hAnsiTheme="minorHAnsi" w:cstheme="minorHAnsi"/>
          <w:color w:val="000000"/>
        </w:rPr>
        <w:t xml:space="preserve"> </w:t>
      </w:r>
      <w:r w:rsidRPr="00974E58">
        <w:rPr>
          <w:rFonts w:asciiTheme="minorHAnsi" w:hAnsiTheme="minorHAnsi" w:cstheme="minorHAnsi"/>
          <w:color w:val="000000"/>
        </w:rPr>
        <w:t>minimum</w:t>
      </w:r>
      <w:r w:rsidR="00881807" w:rsidRPr="00974E58">
        <w:rPr>
          <w:rFonts w:asciiTheme="minorHAnsi" w:hAnsiTheme="minorHAnsi" w:cstheme="minorHAnsi"/>
          <w:color w:val="000000"/>
        </w:rPr>
        <w:t>,</w:t>
      </w:r>
      <w:r w:rsidRPr="00974E58">
        <w:rPr>
          <w:rFonts w:asciiTheme="minorHAnsi" w:hAnsiTheme="minorHAnsi" w:cstheme="minorHAnsi"/>
          <w:color w:val="000000"/>
        </w:rPr>
        <w:t xml:space="preserve"> contain</w:t>
      </w:r>
      <w:r w:rsidR="00881807" w:rsidRPr="00974E58">
        <w:rPr>
          <w:rFonts w:asciiTheme="minorHAnsi" w:hAnsiTheme="minorHAnsi" w:cstheme="minorHAnsi"/>
          <w:color w:val="000000"/>
        </w:rPr>
        <w:t>s</w:t>
      </w:r>
      <w:r w:rsidRPr="00974E58">
        <w:rPr>
          <w:rFonts w:asciiTheme="minorHAnsi" w:hAnsiTheme="minorHAnsi" w:cstheme="minorHAnsi"/>
          <w:color w:val="000000"/>
        </w:rPr>
        <w:t>: </w:t>
      </w:r>
    </w:p>
    <w:p w14:paraId="26740B21" w14:textId="1E70B280" w:rsidR="00347B66" w:rsidRPr="00974E58" w:rsidRDefault="00347B66" w:rsidP="00347B66">
      <w:pPr>
        <w:rPr>
          <w:rFonts w:asciiTheme="minorHAnsi" w:hAnsiTheme="minorHAnsi" w:cstheme="minorHAnsi"/>
          <w:color w:val="000000"/>
        </w:rPr>
      </w:pPr>
      <w:r w:rsidRPr="00974E58">
        <w:rPr>
          <w:rFonts w:asciiTheme="minorHAnsi" w:hAnsiTheme="minorHAnsi" w:cstheme="minorHAnsi"/>
          <w:color w:val="000000"/>
        </w:rPr>
        <w:sym w:font="Symbol" w:char="F0B7"/>
      </w:r>
      <w:r w:rsidRPr="00974E58">
        <w:rPr>
          <w:rFonts w:asciiTheme="minorHAnsi" w:hAnsiTheme="minorHAnsi" w:cstheme="minorHAnsi"/>
          <w:color w:val="000000"/>
        </w:rPr>
        <w:t xml:space="preserve"> The </w:t>
      </w:r>
      <w:r w:rsidR="00881807" w:rsidRPr="00974E58">
        <w:rPr>
          <w:rFonts w:asciiTheme="minorHAnsi" w:hAnsiTheme="minorHAnsi" w:cstheme="minorHAnsi"/>
          <w:color w:val="000000"/>
        </w:rPr>
        <w:t xml:space="preserve">patient’s </w:t>
      </w:r>
      <w:r w:rsidRPr="00974E58">
        <w:rPr>
          <w:rFonts w:asciiTheme="minorHAnsi" w:hAnsiTheme="minorHAnsi" w:cstheme="minorHAnsi"/>
          <w:color w:val="000000"/>
        </w:rPr>
        <w:t>presenting condition </w:t>
      </w:r>
    </w:p>
    <w:p w14:paraId="4CDBB001" w14:textId="38381293" w:rsidR="00347B66" w:rsidRPr="00974E58" w:rsidRDefault="00347B66" w:rsidP="00347B66">
      <w:pPr>
        <w:rPr>
          <w:rFonts w:asciiTheme="minorHAnsi" w:hAnsiTheme="minorHAnsi" w:cstheme="minorHAnsi"/>
          <w:color w:val="000000"/>
        </w:rPr>
      </w:pPr>
      <w:r w:rsidRPr="00974E58">
        <w:rPr>
          <w:rFonts w:asciiTheme="minorHAnsi" w:hAnsiTheme="minorHAnsi" w:cstheme="minorHAnsi"/>
          <w:color w:val="000000"/>
        </w:rPr>
        <w:sym w:font="Symbol" w:char="F0B7"/>
      </w:r>
      <w:r w:rsidRPr="00974E58">
        <w:rPr>
          <w:rFonts w:asciiTheme="minorHAnsi" w:hAnsiTheme="minorHAnsi" w:cstheme="minorHAnsi"/>
          <w:color w:val="000000"/>
        </w:rPr>
        <w:t xml:space="preserve"> The disposition of the encounter (</w:t>
      </w:r>
      <w:r w:rsidR="00881807" w:rsidRPr="00974E58">
        <w:rPr>
          <w:rFonts w:asciiTheme="minorHAnsi" w:hAnsiTheme="minorHAnsi" w:cstheme="minorHAnsi"/>
          <w:color w:val="000000"/>
        </w:rPr>
        <w:t xml:space="preserve">including </w:t>
      </w:r>
      <w:r w:rsidRPr="00974E58">
        <w:rPr>
          <w:rFonts w:asciiTheme="minorHAnsi" w:hAnsiTheme="minorHAnsi" w:cstheme="minorHAnsi"/>
          <w:color w:val="000000"/>
        </w:rPr>
        <w:t>timescale/clinical urgency/clinical need) </w:t>
      </w:r>
    </w:p>
    <w:p w14:paraId="22FBE6FD" w14:textId="77777777" w:rsidR="00347B66" w:rsidRPr="00974E58" w:rsidRDefault="00347B66" w:rsidP="00347B66">
      <w:pPr>
        <w:rPr>
          <w:rFonts w:asciiTheme="minorHAnsi" w:hAnsiTheme="minorHAnsi" w:cstheme="minorHAnsi"/>
          <w:color w:val="000000"/>
        </w:rPr>
      </w:pPr>
      <w:r w:rsidRPr="00974E58">
        <w:rPr>
          <w:rFonts w:asciiTheme="minorHAnsi" w:hAnsiTheme="minorHAnsi" w:cstheme="minorHAnsi"/>
          <w:color w:val="000000"/>
        </w:rPr>
        <w:sym w:font="Symbol" w:char="F0B7"/>
      </w:r>
      <w:r w:rsidRPr="00974E58">
        <w:rPr>
          <w:rFonts w:asciiTheme="minorHAnsi" w:hAnsiTheme="minorHAnsi" w:cstheme="minorHAnsi"/>
          <w:color w:val="000000"/>
        </w:rPr>
        <w:t xml:space="preserve"> Service Details (where patient is referred or transferred) </w:t>
      </w:r>
    </w:p>
    <w:p w14:paraId="34D93C78" w14:textId="77777777" w:rsidR="00347B66" w:rsidRPr="00974E58" w:rsidRDefault="00347B66" w:rsidP="00347B66">
      <w:pPr>
        <w:rPr>
          <w:rFonts w:asciiTheme="minorHAnsi" w:hAnsiTheme="minorHAnsi" w:cstheme="minorHAnsi"/>
          <w:color w:val="000000"/>
        </w:rPr>
      </w:pPr>
      <w:r w:rsidRPr="00974E58">
        <w:rPr>
          <w:rFonts w:asciiTheme="minorHAnsi" w:hAnsiTheme="minorHAnsi" w:cstheme="minorHAnsi"/>
          <w:color w:val="000000"/>
        </w:rPr>
        <w:sym w:font="Symbol" w:char="F0B7"/>
      </w:r>
      <w:r w:rsidRPr="00974E58">
        <w:rPr>
          <w:rFonts w:asciiTheme="minorHAnsi" w:hAnsiTheme="minorHAnsi" w:cstheme="minorHAnsi"/>
          <w:color w:val="000000"/>
        </w:rPr>
        <w:t xml:space="preserve"> A summary of the consultation(s) </w:t>
      </w:r>
    </w:p>
    <w:p w14:paraId="0CF1A927" w14:textId="77777777" w:rsidR="00347B66" w:rsidRPr="00974E58" w:rsidRDefault="00347B66" w:rsidP="00347B66">
      <w:pPr>
        <w:rPr>
          <w:rFonts w:asciiTheme="minorHAnsi" w:hAnsiTheme="minorHAnsi" w:cstheme="minorHAnsi"/>
          <w:color w:val="000000"/>
        </w:rPr>
      </w:pPr>
      <w:r w:rsidRPr="00974E58">
        <w:rPr>
          <w:rFonts w:asciiTheme="minorHAnsi" w:hAnsiTheme="minorHAnsi" w:cstheme="minorHAnsi"/>
          <w:color w:val="000000"/>
        </w:rPr>
        <w:sym w:font="Symbol" w:char="F0B7"/>
      </w:r>
      <w:r w:rsidRPr="00974E58">
        <w:rPr>
          <w:rFonts w:asciiTheme="minorHAnsi" w:hAnsiTheme="minorHAnsi" w:cstheme="minorHAnsi"/>
          <w:color w:val="000000"/>
        </w:rPr>
        <w:t xml:space="preserve"> A summary of the triage process (where applicable) </w:t>
      </w:r>
    </w:p>
    <w:p w14:paraId="7D4CD167" w14:textId="17E81A81" w:rsidR="00347B66" w:rsidRPr="00974E58" w:rsidRDefault="00347B66" w:rsidP="00347B66">
      <w:pPr>
        <w:rPr>
          <w:rFonts w:asciiTheme="minorHAnsi" w:hAnsiTheme="minorHAnsi" w:cstheme="minorHAnsi"/>
          <w:color w:val="000000"/>
        </w:rPr>
      </w:pPr>
      <w:r w:rsidRPr="00974E58">
        <w:rPr>
          <w:rFonts w:asciiTheme="minorHAnsi" w:hAnsiTheme="minorHAnsi" w:cstheme="minorHAnsi"/>
          <w:color w:val="000000"/>
        </w:rPr>
        <w:sym w:font="Symbol" w:char="F0B7"/>
      </w:r>
      <w:r w:rsidRPr="00974E58">
        <w:rPr>
          <w:rFonts w:asciiTheme="minorHAnsi" w:hAnsiTheme="minorHAnsi" w:cstheme="minorHAnsi"/>
          <w:color w:val="000000"/>
        </w:rPr>
        <w:t xml:space="preserve"> A summary of any advice provided to the patient</w:t>
      </w:r>
    </w:p>
    <w:p w14:paraId="3E4D81E8" w14:textId="6E57BAD1" w:rsidR="00347B66" w:rsidRPr="00974E58" w:rsidRDefault="00347B66" w:rsidP="00347B66">
      <w:pPr>
        <w:rPr>
          <w:rFonts w:asciiTheme="minorHAnsi" w:hAnsiTheme="minorHAnsi" w:cstheme="minorHAnsi"/>
          <w:color w:val="000000"/>
        </w:rPr>
      </w:pPr>
    </w:p>
    <w:p w14:paraId="12A14638" w14:textId="129818C5" w:rsidR="00347B66" w:rsidRPr="00974E58" w:rsidRDefault="00347B66" w:rsidP="00347B66">
      <w:pPr>
        <w:pStyle w:val="Heading2"/>
        <w:rPr>
          <w:rFonts w:asciiTheme="minorHAnsi" w:eastAsia="Times New Roman" w:hAnsiTheme="minorHAnsi" w:cstheme="minorHAnsi"/>
        </w:rPr>
      </w:pPr>
      <w:r w:rsidRPr="00974E58">
        <w:rPr>
          <w:rFonts w:asciiTheme="minorHAnsi" w:eastAsia="Times New Roman" w:hAnsiTheme="minorHAnsi" w:cstheme="minorHAnsi"/>
        </w:rPr>
        <w:t>When are IUC Encounter Reports sent</w:t>
      </w:r>
      <w:r w:rsidR="00881807" w:rsidRPr="00974E58">
        <w:rPr>
          <w:rFonts w:asciiTheme="minorHAnsi" w:eastAsia="Times New Roman" w:hAnsiTheme="minorHAnsi" w:cstheme="minorHAnsi"/>
        </w:rPr>
        <w:t>?</w:t>
      </w:r>
    </w:p>
    <w:p w14:paraId="6FFB0652" w14:textId="77777777" w:rsidR="00881807" w:rsidRPr="00974E58" w:rsidRDefault="00881807" w:rsidP="00B22E90">
      <w:pPr>
        <w:rPr>
          <w:rFonts w:asciiTheme="minorHAnsi" w:hAnsiTheme="minorHAnsi" w:cstheme="minorHAnsi"/>
        </w:rPr>
      </w:pPr>
    </w:p>
    <w:p w14:paraId="2FBDF4A7" w14:textId="45833E80" w:rsidR="00124F8D" w:rsidRPr="00974E58" w:rsidRDefault="00124F8D" w:rsidP="00124F8D">
      <w:pPr>
        <w:pStyle w:val="Heading3"/>
        <w:rPr>
          <w:rFonts w:asciiTheme="minorHAnsi" w:hAnsiTheme="minorHAnsi" w:cstheme="minorHAnsi"/>
        </w:rPr>
      </w:pPr>
      <w:r w:rsidRPr="00974E58">
        <w:rPr>
          <w:rFonts w:asciiTheme="minorHAnsi" w:hAnsiTheme="minorHAnsi" w:cstheme="minorHAnsi"/>
        </w:rPr>
        <w:t>Reports for action</w:t>
      </w:r>
    </w:p>
    <w:p w14:paraId="5D3137CC" w14:textId="647D418B" w:rsidR="00347B66" w:rsidRPr="00974E58" w:rsidRDefault="00124F8D" w:rsidP="00347B66">
      <w:pPr>
        <w:pStyle w:val="NormalWeb"/>
        <w:rPr>
          <w:rFonts w:asciiTheme="minorHAnsi" w:hAnsiTheme="minorHAnsi" w:cstheme="minorHAnsi"/>
          <w:color w:val="000000"/>
          <w:sz w:val="24"/>
          <w:szCs w:val="24"/>
        </w:rPr>
      </w:pPr>
      <w:r w:rsidRPr="00974E58">
        <w:rPr>
          <w:rFonts w:asciiTheme="minorHAnsi" w:hAnsiTheme="minorHAnsi" w:cstheme="minorHAnsi"/>
          <w:color w:val="000000"/>
          <w:sz w:val="24"/>
          <w:szCs w:val="24"/>
        </w:rPr>
        <w:t xml:space="preserve">When the patient has been transferred back to their GP for consultation then an encounter report will be sent </w:t>
      </w:r>
      <w:r w:rsidRPr="00974E58">
        <w:rPr>
          <w:rFonts w:asciiTheme="minorHAnsi" w:hAnsiTheme="minorHAnsi" w:cstheme="minorHAnsi"/>
          <w:b/>
          <w:bCs/>
          <w:i/>
          <w:iCs/>
          <w:color w:val="000000"/>
          <w:sz w:val="24"/>
          <w:szCs w:val="24"/>
        </w:rPr>
        <w:t>for action</w:t>
      </w:r>
      <w:r w:rsidRPr="00974E58">
        <w:rPr>
          <w:rFonts w:asciiTheme="minorHAnsi" w:hAnsiTheme="minorHAnsi" w:cstheme="minorHAnsi"/>
          <w:color w:val="000000"/>
          <w:sz w:val="24"/>
          <w:szCs w:val="24"/>
        </w:rPr>
        <w:t xml:space="preserve">. </w:t>
      </w:r>
      <w:r w:rsidR="00881807" w:rsidRPr="00974E58">
        <w:rPr>
          <w:rFonts w:asciiTheme="minorHAnsi" w:hAnsiTheme="minorHAnsi" w:cstheme="minorHAnsi"/>
          <w:color w:val="000000"/>
          <w:sz w:val="24"/>
          <w:szCs w:val="24"/>
        </w:rPr>
        <w:t>Y</w:t>
      </w:r>
      <w:r w:rsidR="00347B66" w:rsidRPr="00974E58">
        <w:rPr>
          <w:rFonts w:asciiTheme="minorHAnsi" w:hAnsiTheme="minorHAnsi" w:cstheme="minorHAnsi"/>
          <w:color w:val="000000"/>
          <w:sz w:val="24"/>
          <w:szCs w:val="24"/>
        </w:rPr>
        <w:t xml:space="preserve">ou </w:t>
      </w:r>
      <w:r w:rsidR="006D62D7" w:rsidRPr="00974E58">
        <w:rPr>
          <w:rStyle w:val="Strong"/>
          <w:rFonts w:asciiTheme="minorHAnsi" w:hAnsiTheme="minorHAnsi" w:cstheme="minorHAnsi"/>
          <w:b w:val="0"/>
          <w:bCs w:val="0"/>
          <w:color w:val="000000"/>
          <w:sz w:val="24"/>
          <w:szCs w:val="24"/>
        </w:rPr>
        <w:t xml:space="preserve">should always </w:t>
      </w:r>
      <w:r w:rsidR="00347B66" w:rsidRPr="00974E58">
        <w:rPr>
          <w:rFonts w:asciiTheme="minorHAnsi" w:hAnsiTheme="minorHAnsi" w:cstheme="minorHAnsi"/>
          <w:color w:val="000000"/>
          <w:sz w:val="24"/>
          <w:szCs w:val="24"/>
        </w:rPr>
        <w:t>receive a report when the patient is referred into the practice</w:t>
      </w:r>
      <w:r w:rsidR="006D62D7" w:rsidRPr="00974E58">
        <w:rPr>
          <w:rFonts w:asciiTheme="minorHAnsi" w:hAnsiTheme="minorHAnsi" w:cstheme="minorHAnsi"/>
          <w:color w:val="000000"/>
          <w:sz w:val="24"/>
          <w:szCs w:val="24"/>
        </w:rPr>
        <w:t xml:space="preserve">. </w:t>
      </w:r>
      <w:r w:rsidR="00347B66" w:rsidRPr="00974E58">
        <w:rPr>
          <w:rFonts w:asciiTheme="minorHAnsi" w:hAnsiTheme="minorHAnsi" w:cstheme="minorHAnsi"/>
          <w:color w:val="000000"/>
          <w:sz w:val="24"/>
          <w:szCs w:val="24"/>
        </w:rPr>
        <w:t xml:space="preserve">The IUC </w:t>
      </w:r>
      <w:r w:rsidR="006D62D7" w:rsidRPr="00974E58">
        <w:rPr>
          <w:rFonts w:asciiTheme="minorHAnsi" w:hAnsiTheme="minorHAnsi" w:cstheme="minorHAnsi"/>
          <w:color w:val="000000"/>
          <w:sz w:val="24"/>
          <w:szCs w:val="24"/>
        </w:rPr>
        <w:t xml:space="preserve">provider </w:t>
      </w:r>
      <w:r w:rsidR="00881807" w:rsidRPr="00974E58">
        <w:rPr>
          <w:rFonts w:asciiTheme="minorHAnsi" w:hAnsiTheme="minorHAnsi" w:cstheme="minorHAnsi"/>
          <w:color w:val="000000"/>
          <w:sz w:val="24"/>
          <w:szCs w:val="24"/>
        </w:rPr>
        <w:t xml:space="preserve">will either </w:t>
      </w:r>
      <w:r w:rsidR="00347B66" w:rsidRPr="00974E58">
        <w:rPr>
          <w:rFonts w:asciiTheme="minorHAnsi" w:hAnsiTheme="minorHAnsi" w:cstheme="minorHAnsi"/>
          <w:color w:val="000000"/>
          <w:sz w:val="24"/>
          <w:szCs w:val="24"/>
        </w:rPr>
        <w:t>book the patient in</w:t>
      </w:r>
      <w:r w:rsidR="00881807" w:rsidRPr="00974E58">
        <w:rPr>
          <w:rFonts w:asciiTheme="minorHAnsi" w:hAnsiTheme="minorHAnsi" w:cstheme="minorHAnsi"/>
          <w:color w:val="000000"/>
          <w:sz w:val="24"/>
          <w:szCs w:val="24"/>
        </w:rPr>
        <w:t>to</w:t>
      </w:r>
      <w:r w:rsidR="00347B66" w:rsidRPr="00974E58">
        <w:rPr>
          <w:rFonts w:asciiTheme="minorHAnsi" w:hAnsiTheme="minorHAnsi" w:cstheme="minorHAnsi"/>
          <w:color w:val="000000"/>
          <w:sz w:val="24"/>
          <w:szCs w:val="24"/>
        </w:rPr>
        <w:t xml:space="preserve"> an appointment or the patient will be told to </w:t>
      </w:r>
      <w:r w:rsidR="00881807" w:rsidRPr="00974E58">
        <w:rPr>
          <w:rFonts w:asciiTheme="minorHAnsi" w:hAnsiTheme="minorHAnsi" w:cstheme="minorHAnsi"/>
          <w:color w:val="000000"/>
          <w:sz w:val="24"/>
          <w:szCs w:val="24"/>
        </w:rPr>
        <w:t xml:space="preserve">contact </w:t>
      </w:r>
      <w:r w:rsidR="00347B66" w:rsidRPr="00974E58">
        <w:rPr>
          <w:rFonts w:asciiTheme="minorHAnsi" w:hAnsiTheme="minorHAnsi" w:cstheme="minorHAnsi"/>
          <w:color w:val="000000"/>
          <w:sz w:val="24"/>
          <w:szCs w:val="24"/>
        </w:rPr>
        <w:t>the practice direct</w:t>
      </w:r>
      <w:r w:rsidR="00881807" w:rsidRPr="00974E58">
        <w:rPr>
          <w:rFonts w:asciiTheme="minorHAnsi" w:hAnsiTheme="minorHAnsi" w:cstheme="minorHAnsi"/>
          <w:color w:val="000000"/>
          <w:sz w:val="24"/>
          <w:szCs w:val="24"/>
        </w:rPr>
        <w:t>ly</w:t>
      </w:r>
      <w:r w:rsidR="00347B66" w:rsidRPr="00974E58">
        <w:rPr>
          <w:rFonts w:asciiTheme="minorHAnsi" w:hAnsiTheme="minorHAnsi" w:cstheme="minorHAnsi"/>
          <w:color w:val="000000"/>
          <w:sz w:val="24"/>
          <w:szCs w:val="24"/>
        </w:rPr>
        <w:t>.  Receiving these reports will support your patient consultation</w:t>
      </w:r>
      <w:r w:rsidR="007762ED" w:rsidRPr="00974E58">
        <w:rPr>
          <w:rFonts w:asciiTheme="minorHAnsi" w:hAnsiTheme="minorHAnsi" w:cstheme="minorHAnsi"/>
          <w:color w:val="000000"/>
          <w:sz w:val="24"/>
          <w:szCs w:val="24"/>
        </w:rPr>
        <w:t xml:space="preserve"> (continuation of assessment)</w:t>
      </w:r>
      <w:r w:rsidR="00347B66" w:rsidRPr="00974E58">
        <w:rPr>
          <w:rFonts w:asciiTheme="minorHAnsi" w:hAnsiTheme="minorHAnsi" w:cstheme="minorHAnsi"/>
          <w:color w:val="000000"/>
          <w:sz w:val="24"/>
          <w:szCs w:val="24"/>
        </w:rPr>
        <w:t xml:space="preserve">; and can be very helpful in understanding the reason </w:t>
      </w:r>
      <w:r w:rsidR="00CA4E44" w:rsidRPr="00974E58">
        <w:rPr>
          <w:rFonts w:asciiTheme="minorHAnsi" w:hAnsiTheme="minorHAnsi" w:cstheme="minorHAnsi"/>
          <w:color w:val="000000"/>
          <w:sz w:val="24"/>
          <w:szCs w:val="24"/>
        </w:rPr>
        <w:t>the patient has been referred into the GP Practice</w:t>
      </w:r>
      <w:r w:rsidR="00347B66" w:rsidRPr="00974E58">
        <w:rPr>
          <w:rFonts w:asciiTheme="minorHAnsi" w:hAnsiTheme="minorHAnsi" w:cstheme="minorHAnsi"/>
          <w:color w:val="000000"/>
          <w:sz w:val="24"/>
          <w:szCs w:val="24"/>
        </w:rPr>
        <w:t>.</w:t>
      </w:r>
      <w:r w:rsidR="00347B66" w:rsidRPr="00974E58">
        <w:rPr>
          <w:rFonts w:asciiTheme="minorHAnsi" w:hAnsiTheme="minorHAnsi" w:cstheme="minorHAnsi"/>
          <w:sz w:val="24"/>
          <w:szCs w:val="24"/>
        </w:rPr>
        <w:t xml:space="preserve"> </w:t>
      </w:r>
    </w:p>
    <w:p w14:paraId="0456EB46" w14:textId="07E24FF6" w:rsidR="00124F8D" w:rsidRPr="00974E58" w:rsidRDefault="00124F8D" w:rsidP="00124F8D">
      <w:pPr>
        <w:pStyle w:val="Heading3"/>
        <w:rPr>
          <w:rFonts w:asciiTheme="minorHAnsi" w:hAnsiTheme="minorHAnsi" w:cstheme="minorHAnsi"/>
        </w:rPr>
      </w:pPr>
      <w:r w:rsidRPr="00974E58">
        <w:rPr>
          <w:rFonts w:asciiTheme="minorHAnsi" w:hAnsiTheme="minorHAnsi" w:cstheme="minorHAnsi"/>
        </w:rPr>
        <w:t>Reports for information</w:t>
      </w:r>
    </w:p>
    <w:p w14:paraId="652E80BC" w14:textId="3448566D" w:rsidR="00124F8D" w:rsidRPr="00974E58" w:rsidRDefault="00124F8D" w:rsidP="00124F8D">
      <w:pPr>
        <w:rPr>
          <w:rFonts w:asciiTheme="minorHAnsi" w:hAnsiTheme="minorHAnsi" w:cstheme="minorHAnsi"/>
          <w:color w:val="000000"/>
        </w:rPr>
      </w:pPr>
      <w:r w:rsidRPr="00974E58">
        <w:rPr>
          <w:rFonts w:asciiTheme="minorHAnsi" w:hAnsiTheme="minorHAnsi" w:cstheme="minorHAnsi"/>
          <w:color w:val="000000"/>
        </w:rPr>
        <w:t>IUC</w:t>
      </w:r>
      <w:r w:rsidR="006D62D7" w:rsidRPr="00974E58">
        <w:rPr>
          <w:rFonts w:asciiTheme="minorHAnsi" w:hAnsiTheme="minorHAnsi" w:cstheme="minorHAnsi"/>
          <w:color w:val="000000"/>
        </w:rPr>
        <w:t xml:space="preserve"> providers</w:t>
      </w:r>
      <w:r w:rsidRPr="00974E58">
        <w:rPr>
          <w:rFonts w:asciiTheme="minorHAnsi" w:hAnsiTheme="minorHAnsi" w:cstheme="minorHAnsi"/>
          <w:color w:val="000000"/>
        </w:rPr>
        <w:t> </w:t>
      </w:r>
      <w:r w:rsidR="00881807" w:rsidRPr="00974E58">
        <w:rPr>
          <w:rFonts w:asciiTheme="minorHAnsi" w:hAnsiTheme="minorHAnsi" w:cstheme="minorHAnsi"/>
          <w:color w:val="000000"/>
        </w:rPr>
        <w:t xml:space="preserve">also </w:t>
      </w:r>
      <w:r w:rsidRPr="00974E58">
        <w:rPr>
          <w:rFonts w:asciiTheme="minorHAnsi" w:hAnsiTheme="minorHAnsi" w:cstheme="minorHAnsi"/>
          <w:color w:val="000000"/>
        </w:rPr>
        <w:t>use the</w:t>
      </w:r>
      <w:r w:rsidR="00881807" w:rsidRPr="00974E58">
        <w:rPr>
          <w:rFonts w:asciiTheme="minorHAnsi" w:hAnsiTheme="minorHAnsi" w:cstheme="minorHAnsi"/>
          <w:color w:val="000000"/>
        </w:rPr>
        <w:t>se</w:t>
      </w:r>
      <w:r w:rsidRPr="00974E58">
        <w:rPr>
          <w:rFonts w:asciiTheme="minorHAnsi" w:hAnsiTheme="minorHAnsi" w:cstheme="minorHAnsi"/>
          <w:color w:val="000000"/>
        </w:rPr>
        <w:t xml:space="preserve"> report</w:t>
      </w:r>
      <w:r w:rsidR="00881807" w:rsidRPr="00974E58">
        <w:rPr>
          <w:rFonts w:asciiTheme="minorHAnsi" w:hAnsiTheme="minorHAnsi" w:cstheme="minorHAnsi"/>
          <w:color w:val="000000"/>
        </w:rPr>
        <w:t>s</w:t>
      </w:r>
      <w:r w:rsidRPr="00974E58">
        <w:rPr>
          <w:rFonts w:asciiTheme="minorHAnsi" w:hAnsiTheme="minorHAnsi" w:cstheme="minorHAnsi"/>
          <w:color w:val="000000"/>
        </w:rPr>
        <w:t xml:space="preserve"> to notify the registered GP practice when the patient has been transferred to another service e.g. Emergency Departments (ED)</w:t>
      </w:r>
      <w:r w:rsidR="008B5D61" w:rsidRPr="00974E58">
        <w:rPr>
          <w:rFonts w:asciiTheme="minorHAnsi" w:hAnsiTheme="minorHAnsi" w:cstheme="minorHAnsi"/>
          <w:color w:val="000000"/>
        </w:rPr>
        <w:t xml:space="preserve"> or </w:t>
      </w:r>
      <w:r w:rsidR="00CA4E44" w:rsidRPr="00974E58">
        <w:rPr>
          <w:rFonts w:asciiTheme="minorHAnsi" w:hAnsiTheme="minorHAnsi" w:cstheme="minorHAnsi"/>
          <w:color w:val="000000"/>
        </w:rPr>
        <w:t>Urgent Treatment Centres (UTCs)</w:t>
      </w:r>
      <w:r w:rsidRPr="00974E58">
        <w:rPr>
          <w:rFonts w:asciiTheme="minorHAnsi" w:hAnsiTheme="minorHAnsi" w:cstheme="minorHAnsi"/>
          <w:color w:val="000000"/>
        </w:rPr>
        <w:t>.</w:t>
      </w:r>
    </w:p>
    <w:p w14:paraId="585DE1AD" w14:textId="77777777" w:rsidR="00124F8D" w:rsidRPr="00974E58" w:rsidRDefault="00124F8D" w:rsidP="00124F8D">
      <w:pPr>
        <w:rPr>
          <w:rFonts w:asciiTheme="minorHAnsi" w:hAnsiTheme="minorHAnsi" w:cstheme="minorHAnsi"/>
          <w:color w:val="000000"/>
        </w:rPr>
      </w:pPr>
    </w:p>
    <w:p w14:paraId="09C3E751" w14:textId="440D96C5" w:rsidR="00124F8D" w:rsidRPr="00974E58" w:rsidRDefault="00124F8D" w:rsidP="00124F8D">
      <w:pPr>
        <w:rPr>
          <w:rFonts w:asciiTheme="minorHAnsi" w:eastAsiaTheme="minorHAnsi" w:hAnsiTheme="minorHAnsi" w:cstheme="minorHAnsi"/>
          <w:sz w:val="22"/>
          <w:szCs w:val="22"/>
        </w:rPr>
      </w:pPr>
      <w:r w:rsidRPr="00974E58">
        <w:rPr>
          <w:rFonts w:asciiTheme="minorHAnsi" w:hAnsiTheme="minorHAnsi" w:cstheme="minorHAnsi"/>
          <w:color w:val="000000"/>
        </w:rPr>
        <w:t xml:space="preserve">The encounter report will be sent as a </w:t>
      </w:r>
      <w:r w:rsidRPr="00974E58">
        <w:rPr>
          <w:rFonts w:asciiTheme="minorHAnsi" w:hAnsiTheme="minorHAnsi" w:cstheme="minorHAnsi"/>
          <w:b/>
          <w:bCs/>
          <w:i/>
          <w:iCs/>
          <w:color w:val="000000"/>
        </w:rPr>
        <w:t>copy</w:t>
      </w:r>
      <w:r w:rsidRPr="00974E58">
        <w:rPr>
          <w:rFonts w:asciiTheme="minorHAnsi" w:hAnsiTheme="minorHAnsi" w:cstheme="minorHAnsi"/>
          <w:i/>
          <w:iCs/>
          <w:color w:val="000000"/>
        </w:rPr>
        <w:t>.</w:t>
      </w:r>
      <w:r w:rsidRPr="00974E58">
        <w:rPr>
          <w:rFonts w:asciiTheme="minorHAnsi" w:hAnsiTheme="minorHAnsi" w:cstheme="minorHAnsi"/>
          <w:color w:val="000000"/>
        </w:rPr>
        <w:t xml:space="preserve"> </w:t>
      </w:r>
      <w:r w:rsidRPr="00974E58">
        <w:rPr>
          <w:rFonts w:asciiTheme="minorHAnsi" w:hAnsiTheme="minorHAnsi" w:cstheme="minorHAnsi"/>
        </w:rPr>
        <w:t xml:space="preserve">Copy messages are often referred to as Post Event Messages (PEMs). </w:t>
      </w:r>
    </w:p>
    <w:p w14:paraId="443674CF" w14:textId="66156937" w:rsidR="00347B66" w:rsidRPr="00974E58" w:rsidRDefault="00347B66" w:rsidP="00347B66">
      <w:pPr>
        <w:pStyle w:val="NormalWeb"/>
        <w:rPr>
          <w:rFonts w:asciiTheme="minorHAnsi" w:hAnsiTheme="minorHAnsi" w:cstheme="minorHAnsi"/>
          <w:color w:val="000000"/>
          <w:sz w:val="24"/>
          <w:szCs w:val="24"/>
        </w:rPr>
      </w:pPr>
      <w:r w:rsidRPr="00974E58">
        <w:rPr>
          <w:rFonts w:asciiTheme="minorHAnsi" w:hAnsiTheme="minorHAnsi" w:cstheme="minorHAnsi"/>
          <w:color w:val="000000"/>
          <w:sz w:val="24"/>
          <w:szCs w:val="24"/>
          <w:shd w:val="clear" w:color="auto" w:fill="FFFFFF"/>
        </w:rPr>
        <w:t>These are for your information only</w:t>
      </w:r>
      <w:r w:rsidR="00B22E90" w:rsidRPr="00974E58">
        <w:rPr>
          <w:rFonts w:asciiTheme="minorHAnsi" w:hAnsiTheme="minorHAnsi" w:cstheme="minorHAnsi"/>
          <w:color w:val="000000"/>
          <w:sz w:val="24"/>
          <w:szCs w:val="24"/>
          <w:shd w:val="clear" w:color="auto" w:fill="FFFFFF"/>
        </w:rPr>
        <w:t>,</w:t>
      </w:r>
      <w:r w:rsidR="00881807" w:rsidRPr="00974E58">
        <w:rPr>
          <w:rFonts w:asciiTheme="minorHAnsi" w:hAnsiTheme="minorHAnsi" w:cstheme="minorHAnsi"/>
          <w:color w:val="000000"/>
          <w:sz w:val="24"/>
          <w:szCs w:val="24"/>
          <w:shd w:val="clear" w:color="auto" w:fill="FFFFFF"/>
        </w:rPr>
        <w:t xml:space="preserve"> but</w:t>
      </w:r>
      <w:r w:rsidRPr="00974E58">
        <w:rPr>
          <w:rFonts w:asciiTheme="minorHAnsi" w:hAnsiTheme="minorHAnsi" w:cstheme="minorHAnsi"/>
          <w:color w:val="000000"/>
          <w:sz w:val="24"/>
          <w:szCs w:val="24"/>
          <w:shd w:val="clear" w:color="auto" w:fill="FFFFFF"/>
        </w:rPr>
        <w:t xml:space="preserve"> the</w:t>
      </w:r>
      <w:r w:rsidR="00124F8D" w:rsidRPr="00974E58">
        <w:rPr>
          <w:rFonts w:asciiTheme="minorHAnsi" w:hAnsiTheme="minorHAnsi" w:cstheme="minorHAnsi"/>
          <w:color w:val="000000"/>
          <w:sz w:val="24"/>
          <w:szCs w:val="24"/>
          <w:shd w:val="clear" w:color="auto" w:fill="FFFFFF"/>
        </w:rPr>
        <w:t xml:space="preserve">y should </w:t>
      </w:r>
      <w:r w:rsidRPr="00974E58">
        <w:rPr>
          <w:rFonts w:asciiTheme="minorHAnsi" w:hAnsiTheme="minorHAnsi" w:cstheme="minorHAnsi"/>
          <w:color w:val="000000"/>
          <w:sz w:val="24"/>
          <w:szCs w:val="24"/>
          <w:shd w:val="clear" w:color="auto" w:fill="FFFFFF"/>
        </w:rPr>
        <w:t>still be processed onto the patient record for completeness.</w:t>
      </w:r>
    </w:p>
    <w:p w14:paraId="5DDFDF38" w14:textId="5E72424A" w:rsidR="008B5D61" w:rsidRPr="00974E58" w:rsidRDefault="008B5D61" w:rsidP="008B5D61">
      <w:pPr>
        <w:pStyle w:val="Heading3"/>
        <w:rPr>
          <w:rFonts w:asciiTheme="minorHAnsi" w:hAnsiTheme="minorHAnsi" w:cstheme="minorHAnsi"/>
          <w:color w:val="000000"/>
        </w:rPr>
      </w:pPr>
      <w:r w:rsidRPr="00974E58">
        <w:rPr>
          <w:rFonts w:asciiTheme="minorHAnsi" w:hAnsiTheme="minorHAnsi" w:cstheme="minorHAnsi"/>
        </w:rPr>
        <w:t xml:space="preserve">When are </w:t>
      </w:r>
      <w:r w:rsidR="00F84DC4" w:rsidRPr="00974E58">
        <w:rPr>
          <w:rFonts w:asciiTheme="minorHAnsi" w:hAnsiTheme="minorHAnsi" w:cstheme="minorHAnsi"/>
        </w:rPr>
        <w:t xml:space="preserve">copy </w:t>
      </w:r>
      <w:r w:rsidRPr="00974E58">
        <w:rPr>
          <w:rFonts w:asciiTheme="minorHAnsi" w:hAnsiTheme="minorHAnsi" w:cstheme="minorHAnsi"/>
        </w:rPr>
        <w:t>reports (PEMs) not copied to the registered GP</w:t>
      </w:r>
      <w:r w:rsidR="00881807" w:rsidRPr="00974E58">
        <w:rPr>
          <w:rFonts w:asciiTheme="minorHAnsi" w:hAnsiTheme="minorHAnsi" w:cstheme="minorHAnsi"/>
          <w:color w:val="000000"/>
        </w:rPr>
        <w:t>?</w:t>
      </w:r>
    </w:p>
    <w:p w14:paraId="549717D1" w14:textId="2A6F9FE2" w:rsidR="00347B66" w:rsidRPr="00974E58" w:rsidRDefault="00347B66" w:rsidP="00124F8D">
      <w:pPr>
        <w:pStyle w:val="NormalWeb"/>
        <w:rPr>
          <w:rFonts w:asciiTheme="minorHAnsi" w:hAnsiTheme="minorHAnsi" w:cstheme="minorHAnsi"/>
          <w:color w:val="000000"/>
          <w:sz w:val="24"/>
          <w:szCs w:val="24"/>
        </w:rPr>
      </w:pPr>
      <w:r w:rsidRPr="00974E58">
        <w:rPr>
          <w:rFonts w:asciiTheme="minorHAnsi" w:hAnsiTheme="minorHAnsi" w:cstheme="minorHAnsi"/>
          <w:color w:val="000000"/>
          <w:sz w:val="24"/>
          <w:szCs w:val="24"/>
        </w:rPr>
        <w:t xml:space="preserve">Certain types of </w:t>
      </w:r>
      <w:r w:rsidR="008B5D61" w:rsidRPr="00974E58">
        <w:rPr>
          <w:rFonts w:asciiTheme="minorHAnsi" w:hAnsiTheme="minorHAnsi" w:cstheme="minorHAnsi"/>
          <w:color w:val="000000"/>
          <w:sz w:val="24"/>
          <w:szCs w:val="24"/>
        </w:rPr>
        <w:t>encounter reports</w:t>
      </w:r>
      <w:r w:rsidRPr="00974E58">
        <w:rPr>
          <w:rFonts w:asciiTheme="minorHAnsi" w:hAnsiTheme="minorHAnsi" w:cstheme="minorHAnsi"/>
          <w:sz w:val="24"/>
          <w:szCs w:val="24"/>
        </w:rPr>
        <w:t xml:space="preserve"> </w:t>
      </w:r>
      <w:r w:rsidRPr="00974E58">
        <w:rPr>
          <w:rFonts w:asciiTheme="minorHAnsi" w:hAnsiTheme="minorHAnsi" w:cstheme="minorHAnsi"/>
          <w:color w:val="000000"/>
          <w:sz w:val="24"/>
          <w:szCs w:val="24"/>
        </w:rPr>
        <w:t>are excluded from being copied to you</w:t>
      </w:r>
      <w:r w:rsidR="00881807" w:rsidRPr="00974E58">
        <w:rPr>
          <w:rFonts w:asciiTheme="minorHAnsi" w:hAnsiTheme="minorHAnsi" w:cstheme="minorHAnsi"/>
          <w:color w:val="000000"/>
          <w:sz w:val="24"/>
          <w:szCs w:val="24"/>
        </w:rPr>
        <w:t xml:space="preserve"> at the GP Practice</w:t>
      </w:r>
      <w:r w:rsidRPr="00974E58">
        <w:rPr>
          <w:rFonts w:asciiTheme="minorHAnsi" w:hAnsiTheme="minorHAnsi" w:cstheme="minorHAnsi"/>
          <w:color w:val="000000"/>
          <w:sz w:val="24"/>
          <w:szCs w:val="24"/>
        </w:rPr>
        <w:t xml:space="preserve">, such as self-care </w:t>
      </w:r>
      <w:r w:rsidR="00124F8D" w:rsidRPr="00974E58">
        <w:rPr>
          <w:rFonts w:asciiTheme="minorHAnsi" w:hAnsiTheme="minorHAnsi" w:cstheme="minorHAnsi"/>
          <w:color w:val="000000"/>
          <w:sz w:val="24"/>
          <w:szCs w:val="24"/>
        </w:rPr>
        <w:t xml:space="preserve">for some minor complaints </w:t>
      </w:r>
      <w:r w:rsidRPr="00974E58">
        <w:rPr>
          <w:rFonts w:asciiTheme="minorHAnsi" w:hAnsiTheme="minorHAnsi" w:cstheme="minorHAnsi"/>
          <w:color w:val="000000"/>
          <w:sz w:val="24"/>
          <w:szCs w:val="24"/>
        </w:rPr>
        <w:t>and out of hours (OOHs). </w:t>
      </w:r>
    </w:p>
    <w:p w14:paraId="3D2F4E1E" w14:textId="191278A0" w:rsidR="00FD51B2" w:rsidRPr="00974E58" w:rsidRDefault="00FD51B2" w:rsidP="00FD51B2">
      <w:pPr>
        <w:textAlignment w:val="baseline"/>
        <w:rPr>
          <w:rFonts w:asciiTheme="minorHAnsi" w:hAnsiTheme="minorHAnsi" w:cstheme="minorHAnsi"/>
          <w:sz w:val="18"/>
          <w:szCs w:val="18"/>
        </w:rPr>
      </w:pPr>
      <w:r w:rsidRPr="00974E58">
        <w:rPr>
          <w:rFonts w:asciiTheme="minorHAnsi" w:hAnsiTheme="minorHAnsi" w:cstheme="minorHAnsi"/>
        </w:rPr>
        <w:lastRenderedPageBreak/>
        <w:t xml:space="preserve">You will not receive a PEM if the disposition is on the Never Send List – e.g. if the patient is advised to contact a pharmacist or </w:t>
      </w:r>
      <w:r w:rsidR="00F84DC4" w:rsidRPr="00974E58">
        <w:rPr>
          <w:rFonts w:asciiTheme="minorHAnsi" w:hAnsiTheme="minorHAnsi" w:cstheme="minorHAnsi"/>
        </w:rPr>
        <w:t>provided</w:t>
      </w:r>
      <w:r w:rsidRPr="00974E58">
        <w:rPr>
          <w:rFonts w:asciiTheme="minorHAnsi" w:hAnsiTheme="minorHAnsi" w:cstheme="minorHAnsi"/>
        </w:rPr>
        <w:t xml:space="preserve"> health information for self-care. </w:t>
      </w:r>
    </w:p>
    <w:p w14:paraId="5AD49C9A" w14:textId="77777777" w:rsidR="00FD51B2" w:rsidRPr="00974E58" w:rsidRDefault="00FD51B2" w:rsidP="00FD51B2">
      <w:pPr>
        <w:textAlignment w:val="baseline"/>
        <w:rPr>
          <w:rFonts w:asciiTheme="minorHAnsi" w:hAnsiTheme="minorHAnsi" w:cstheme="minorHAnsi"/>
          <w:sz w:val="18"/>
          <w:szCs w:val="18"/>
        </w:rPr>
      </w:pPr>
      <w:r w:rsidRPr="00974E58">
        <w:rPr>
          <w:rFonts w:asciiTheme="minorHAnsi" w:hAnsiTheme="minorHAnsi" w:cstheme="minorHAnsi"/>
        </w:rPr>
        <w:t> </w:t>
      </w:r>
    </w:p>
    <w:p w14:paraId="2988B9A1" w14:textId="77777777" w:rsidR="00FD51B2" w:rsidRPr="00974E58" w:rsidRDefault="00FD51B2" w:rsidP="00FD51B2">
      <w:pPr>
        <w:textAlignment w:val="baseline"/>
        <w:rPr>
          <w:rFonts w:asciiTheme="minorHAnsi" w:hAnsiTheme="minorHAnsi" w:cstheme="minorHAnsi"/>
          <w:sz w:val="18"/>
          <w:szCs w:val="18"/>
        </w:rPr>
      </w:pPr>
      <w:r w:rsidRPr="00974E58">
        <w:rPr>
          <w:rFonts w:asciiTheme="minorHAnsi" w:hAnsiTheme="minorHAnsi" w:cstheme="minorHAnsi"/>
        </w:rPr>
        <w:t>The Never Send Disposition list includes: </w:t>
      </w:r>
    </w:p>
    <w:p w14:paraId="7D462EB9" w14:textId="77777777" w:rsidR="00FD51B2" w:rsidRPr="00974E58" w:rsidRDefault="00FD51B2" w:rsidP="00FD51B2">
      <w:pPr>
        <w:numPr>
          <w:ilvl w:val="0"/>
          <w:numId w:val="1"/>
        </w:numPr>
        <w:ind w:left="360" w:firstLine="0"/>
        <w:textAlignment w:val="baseline"/>
        <w:rPr>
          <w:rFonts w:asciiTheme="minorHAnsi" w:hAnsiTheme="minorHAnsi" w:cstheme="minorHAnsi"/>
        </w:rPr>
      </w:pPr>
      <w:r w:rsidRPr="00974E58">
        <w:rPr>
          <w:rFonts w:asciiTheme="minorHAnsi" w:hAnsiTheme="minorHAnsi" w:cstheme="minorHAnsi"/>
        </w:rPr>
        <w:t>Contact pharmacist </w:t>
      </w:r>
    </w:p>
    <w:p w14:paraId="087B7C3A" w14:textId="77777777" w:rsidR="00FD51B2" w:rsidRPr="00974E58" w:rsidRDefault="00FD51B2" w:rsidP="00FD51B2">
      <w:pPr>
        <w:numPr>
          <w:ilvl w:val="0"/>
          <w:numId w:val="1"/>
        </w:numPr>
        <w:ind w:left="360" w:firstLine="0"/>
        <w:textAlignment w:val="baseline"/>
        <w:rPr>
          <w:rFonts w:asciiTheme="minorHAnsi" w:hAnsiTheme="minorHAnsi" w:cstheme="minorHAnsi"/>
        </w:rPr>
      </w:pPr>
      <w:r w:rsidRPr="00974E58">
        <w:rPr>
          <w:rFonts w:asciiTheme="minorHAnsi" w:hAnsiTheme="minorHAnsi" w:cstheme="minorHAnsi"/>
        </w:rPr>
        <w:t>Refer to police </w:t>
      </w:r>
    </w:p>
    <w:p w14:paraId="04596ADB" w14:textId="77777777" w:rsidR="00FD51B2" w:rsidRPr="00974E58" w:rsidRDefault="00FD51B2" w:rsidP="00FD51B2">
      <w:pPr>
        <w:numPr>
          <w:ilvl w:val="0"/>
          <w:numId w:val="1"/>
        </w:numPr>
        <w:ind w:left="360" w:firstLine="0"/>
        <w:textAlignment w:val="baseline"/>
        <w:rPr>
          <w:rFonts w:asciiTheme="minorHAnsi" w:hAnsiTheme="minorHAnsi" w:cstheme="minorHAnsi"/>
        </w:rPr>
      </w:pPr>
      <w:r w:rsidRPr="00974E58">
        <w:rPr>
          <w:rFonts w:asciiTheme="minorHAnsi" w:hAnsiTheme="minorHAnsi" w:cstheme="minorHAnsi"/>
        </w:rPr>
        <w:t>Contact optician next routine appointment within 72 hours </w:t>
      </w:r>
    </w:p>
    <w:p w14:paraId="7565065B" w14:textId="77777777" w:rsidR="00FD51B2" w:rsidRPr="00974E58" w:rsidRDefault="00FD51B2" w:rsidP="00FD51B2">
      <w:pPr>
        <w:numPr>
          <w:ilvl w:val="0"/>
          <w:numId w:val="1"/>
        </w:numPr>
        <w:ind w:left="360" w:firstLine="0"/>
        <w:textAlignment w:val="baseline"/>
        <w:rPr>
          <w:rFonts w:asciiTheme="minorHAnsi" w:hAnsiTheme="minorHAnsi" w:cstheme="minorHAnsi"/>
        </w:rPr>
      </w:pPr>
      <w:r w:rsidRPr="00974E58">
        <w:rPr>
          <w:rFonts w:asciiTheme="minorHAnsi" w:hAnsiTheme="minorHAnsi" w:cstheme="minorHAnsi"/>
        </w:rPr>
        <w:t>To be seen by dental practice within 3 working days </w:t>
      </w:r>
    </w:p>
    <w:p w14:paraId="3FB1D71B" w14:textId="77777777" w:rsidR="00FD51B2" w:rsidRPr="00974E58" w:rsidRDefault="00FD51B2" w:rsidP="00FD51B2">
      <w:pPr>
        <w:numPr>
          <w:ilvl w:val="0"/>
          <w:numId w:val="1"/>
        </w:numPr>
        <w:ind w:left="360" w:firstLine="0"/>
        <w:textAlignment w:val="baseline"/>
        <w:rPr>
          <w:rFonts w:asciiTheme="minorHAnsi" w:hAnsiTheme="minorHAnsi" w:cstheme="minorHAnsi"/>
        </w:rPr>
      </w:pPr>
      <w:r w:rsidRPr="00974E58">
        <w:rPr>
          <w:rFonts w:asciiTheme="minorHAnsi" w:hAnsiTheme="minorHAnsi" w:cstheme="minorHAnsi"/>
        </w:rPr>
        <w:t>Contact orthodontist next working day </w:t>
      </w:r>
    </w:p>
    <w:p w14:paraId="4F59B204" w14:textId="77777777" w:rsidR="00FD51B2" w:rsidRPr="00974E58" w:rsidRDefault="00FD51B2" w:rsidP="00FD51B2">
      <w:pPr>
        <w:numPr>
          <w:ilvl w:val="0"/>
          <w:numId w:val="2"/>
        </w:numPr>
        <w:ind w:left="360" w:firstLine="0"/>
        <w:textAlignment w:val="baseline"/>
        <w:rPr>
          <w:rFonts w:asciiTheme="minorHAnsi" w:hAnsiTheme="minorHAnsi" w:cstheme="minorHAnsi"/>
        </w:rPr>
      </w:pPr>
      <w:r w:rsidRPr="00974E58">
        <w:rPr>
          <w:rFonts w:asciiTheme="minorHAnsi" w:hAnsiTheme="minorHAnsi" w:cstheme="minorHAnsi"/>
        </w:rPr>
        <w:t>Provide service location information </w:t>
      </w:r>
    </w:p>
    <w:p w14:paraId="5BF766CB" w14:textId="278C605E" w:rsidR="00FD51B2" w:rsidRPr="00974E58" w:rsidRDefault="00FD51B2" w:rsidP="00FD51B2">
      <w:pPr>
        <w:numPr>
          <w:ilvl w:val="0"/>
          <w:numId w:val="2"/>
        </w:numPr>
        <w:ind w:left="360" w:firstLine="0"/>
        <w:textAlignment w:val="baseline"/>
        <w:rPr>
          <w:rFonts w:asciiTheme="minorHAnsi" w:hAnsiTheme="minorHAnsi" w:cstheme="minorHAnsi"/>
        </w:rPr>
      </w:pPr>
      <w:r w:rsidRPr="00974E58">
        <w:rPr>
          <w:rFonts w:asciiTheme="minorHAnsi" w:hAnsiTheme="minorHAnsi" w:cstheme="minorHAnsi"/>
        </w:rPr>
        <w:t>Refer to health information</w:t>
      </w:r>
    </w:p>
    <w:p w14:paraId="680433E7" w14:textId="28AC8AC2" w:rsidR="0048455A" w:rsidRPr="00974E58" w:rsidRDefault="0048455A" w:rsidP="0048455A">
      <w:pPr>
        <w:rPr>
          <w:rFonts w:asciiTheme="minorHAnsi" w:hAnsiTheme="minorHAnsi" w:cstheme="minorHAnsi"/>
        </w:rPr>
      </w:pPr>
    </w:p>
    <w:p w14:paraId="412F89C6" w14:textId="77777777" w:rsidR="00B22E90" w:rsidRPr="00974E58" w:rsidRDefault="00F84DC4" w:rsidP="00F84DC4">
      <w:pPr>
        <w:textAlignment w:val="baseline"/>
        <w:rPr>
          <w:rFonts w:asciiTheme="minorHAnsi" w:hAnsiTheme="minorHAnsi" w:cstheme="minorHAnsi"/>
        </w:rPr>
      </w:pPr>
      <w:r w:rsidRPr="00974E58">
        <w:rPr>
          <w:rFonts w:asciiTheme="minorHAnsi" w:hAnsiTheme="minorHAnsi" w:cstheme="minorHAnsi"/>
        </w:rPr>
        <w:t xml:space="preserve">Given the nature of these referrals, PEMs can be safely suppressed without introducing clinical risk.  </w:t>
      </w:r>
    </w:p>
    <w:p w14:paraId="492DDE14" w14:textId="77777777" w:rsidR="00B22E90" w:rsidRPr="00974E58" w:rsidRDefault="00B22E90" w:rsidP="00F84DC4">
      <w:pPr>
        <w:textAlignment w:val="baseline"/>
        <w:rPr>
          <w:rFonts w:asciiTheme="minorHAnsi" w:hAnsiTheme="minorHAnsi" w:cstheme="minorHAnsi"/>
        </w:rPr>
      </w:pPr>
    </w:p>
    <w:p w14:paraId="7E53EEFE" w14:textId="72F910E9" w:rsidR="00F84DC4" w:rsidRPr="00974E58" w:rsidRDefault="00B22E90" w:rsidP="00F84DC4">
      <w:pPr>
        <w:textAlignment w:val="baseline"/>
        <w:rPr>
          <w:rFonts w:asciiTheme="minorHAnsi" w:hAnsiTheme="minorHAnsi" w:cstheme="minorHAnsi"/>
        </w:rPr>
      </w:pPr>
      <w:r w:rsidRPr="00974E58">
        <w:rPr>
          <w:rFonts w:asciiTheme="minorHAnsi" w:hAnsiTheme="minorHAnsi" w:cstheme="minorHAnsi"/>
        </w:rPr>
        <w:t>The figure below illustrates when PEMs are sent or suppressed.</w:t>
      </w:r>
    </w:p>
    <w:p w14:paraId="54614266" w14:textId="57EE729F" w:rsidR="0048455A" w:rsidRPr="00974E58" w:rsidRDefault="0048455A" w:rsidP="0048455A">
      <w:pPr>
        <w:rPr>
          <w:rFonts w:asciiTheme="minorHAnsi" w:hAnsiTheme="minorHAnsi" w:cstheme="minorHAnsi"/>
        </w:rPr>
      </w:pPr>
      <w:r w:rsidRPr="00974E58">
        <w:rPr>
          <w:rFonts w:asciiTheme="minorHAnsi" w:hAnsiTheme="minorHAnsi" w:cstheme="minorHAnsi"/>
        </w:rPr>
        <w:fldChar w:fldCharType="begin"/>
      </w:r>
      <w:r w:rsidRPr="00974E58">
        <w:rPr>
          <w:rFonts w:asciiTheme="minorHAnsi" w:hAnsiTheme="minorHAnsi" w:cstheme="minorHAnsi"/>
        </w:rPr>
        <w:instrText xml:space="preserve"> INCLUDEPICTURE "https://documents.app.lucidchart.com/documents/4591f76f-3a69-43e1-8eaf-836082c109bc/pages/V8r8WNC42vKC?a=8759&amp;x=5&amp;y=-29&amp;w=1566&amp;h=1078&amp;store=1&amp;accept=image%2F*&amp;auth=LCA%20c9e5fe6d858650a200874f3c617b0060b52f942f-ts%3D1591720508" \* MERGEFORMATINET </w:instrText>
      </w:r>
      <w:r w:rsidRPr="00974E58">
        <w:rPr>
          <w:rFonts w:asciiTheme="minorHAnsi" w:hAnsiTheme="minorHAnsi" w:cstheme="minorHAnsi"/>
        </w:rPr>
        <w:fldChar w:fldCharType="separate"/>
      </w:r>
      <w:r w:rsidRPr="00974E58">
        <w:rPr>
          <w:rFonts w:asciiTheme="minorHAnsi" w:hAnsiTheme="minorHAnsi" w:cstheme="minorHAnsi"/>
          <w:noProof/>
        </w:rPr>
        <w:drawing>
          <wp:inline distT="0" distB="0" distL="0" distR="0" wp14:anchorId="7EA328CD" wp14:editId="67EBB0E7">
            <wp:extent cx="5731510" cy="3945890"/>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45890"/>
                    </a:xfrm>
                    <a:prstGeom prst="rect">
                      <a:avLst/>
                    </a:prstGeom>
                    <a:noFill/>
                    <a:ln>
                      <a:noFill/>
                    </a:ln>
                  </pic:spPr>
                </pic:pic>
              </a:graphicData>
            </a:graphic>
          </wp:inline>
        </w:drawing>
      </w:r>
      <w:r w:rsidRPr="00974E58">
        <w:rPr>
          <w:rFonts w:asciiTheme="minorHAnsi" w:hAnsiTheme="minorHAnsi" w:cstheme="minorHAnsi"/>
        </w:rPr>
        <w:fldChar w:fldCharType="end"/>
      </w:r>
    </w:p>
    <w:p w14:paraId="338C40FE" w14:textId="77777777" w:rsidR="0048455A" w:rsidRPr="00974E58" w:rsidRDefault="0048455A" w:rsidP="0048455A">
      <w:pPr>
        <w:pStyle w:val="Heading2"/>
        <w:rPr>
          <w:rFonts w:asciiTheme="minorHAnsi" w:eastAsia="Times New Roman" w:hAnsiTheme="minorHAnsi" w:cstheme="minorHAnsi"/>
        </w:rPr>
      </w:pPr>
    </w:p>
    <w:p w14:paraId="37F78291" w14:textId="7F9934D1" w:rsidR="00347B66" w:rsidRPr="00974E58" w:rsidRDefault="00347B66" w:rsidP="00347B66">
      <w:pPr>
        <w:pStyle w:val="Heading2"/>
        <w:rPr>
          <w:rFonts w:asciiTheme="minorHAnsi" w:eastAsia="Times New Roman" w:hAnsiTheme="minorHAnsi" w:cstheme="minorHAnsi"/>
        </w:rPr>
      </w:pPr>
      <w:r w:rsidRPr="00974E58">
        <w:rPr>
          <w:rFonts w:asciiTheme="minorHAnsi" w:eastAsia="Times New Roman" w:hAnsiTheme="minorHAnsi" w:cstheme="minorHAnsi"/>
        </w:rPr>
        <w:t>How are IUC Encounter Reports sent into GP systems</w:t>
      </w:r>
    </w:p>
    <w:p w14:paraId="059957B4" w14:textId="3A67F6B6" w:rsidR="00124F8D" w:rsidRPr="00974E58" w:rsidRDefault="00124F8D" w:rsidP="00124F8D">
      <w:pPr>
        <w:pStyle w:val="NormalWeb"/>
        <w:rPr>
          <w:rFonts w:asciiTheme="minorHAnsi" w:hAnsiTheme="minorHAnsi" w:cstheme="minorHAnsi"/>
          <w:color w:val="000000"/>
          <w:sz w:val="24"/>
          <w:szCs w:val="24"/>
        </w:rPr>
      </w:pPr>
      <w:r w:rsidRPr="00974E58">
        <w:rPr>
          <w:rFonts w:asciiTheme="minorHAnsi" w:hAnsiTheme="minorHAnsi" w:cstheme="minorHAnsi"/>
          <w:color w:val="000000"/>
          <w:sz w:val="24"/>
          <w:szCs w:val="24"/>
        </w:rPr>
        <w:t>Reports can be received into your practice in a number of ways, and this is your choice. Below sections detail the options you have, and how they are managed in your system. This is so that you can make a choice as to the best workflow for you and your staff. </w:t>
      </w:r>
    </w:p>
    <w:p w14:paraId="7275A88A" w14:textId="580AAB30" w:rsidR="00124F8D" w:rsidRPr="00974E58" w:rsidRDefault="00EB1A60" w:rsidP="001A6BE9">
      <w:pPr>
        <w:rPr>
          <w:rFonts w:asciiTheme="minorHAnsi" w:hAnsiTheme="minorHAnsi" w:cstheme="minorHAnsi"/>
          <w:color w:val="000000"/>
          <w:shd w:val="clear" w:color="auto" w:fill="FFFFFF"/>
        </w:rPr>
      </w:pPr>
      <w:r w:rsidRPr="00974E58">
        <w:rPr>
          <w:rFonts w:asciiTheme="minorHAnsi" w:hAnsiTheme="minorHAnsi" w:cstheme="minorHAnsi"/>
          <w:color w:val="000000"/>
        </w:rPr>
        <w:t>The Directory of Services holds the information on your preferred method of receiving the reports.</w:t>
      </w:r>
      <w:r w:rsidR="00124F8D" w:rsidRPr="00974E58">
        <w:rPr>
          <w:rFonts w:asciiTheme="minorHAnsi" w:hAnsiTheme="minorHAnsi" w:cstheme="minorHAnsi"/>
          <w:color w:val="000000"/>
        </w:rPr>
        <w:t xml:space="preserve"> This means any IUC service and national services such as the National </w:t>
      </w:r>
      <w:r w:rsidR="00911346" w:rsidRPr="00974E58">
        <w:rPr>
          <w:rFonts w:asciiTheme="minorHAnsi" w:hAnsiTheme="minorHAnsi" w:cstheme="minorHAnsi"/>
          <w:color w:val="000000"/>
        </w:rPr>
        <w:t>COVID-19</w:t>
      </w:r>
      <w:r w:rsidR="00124F8D" w:rsidRPr="00974E58">
        <w:rPr>
          <w:rFonts w:asciiTheme="minorHAnsi" w:hAnsiTheme="minorHAnsi" w:cstheme="minorHAnsi"/>
          <w:color w:val="000000"/>
        </w:rPr>
        <w:t xml:space="preserve"> CAS (CCAS), can send you information</w:t>
      </w:r>
      <w:r w:rsidRPr="00974E58">
        <w:rPr>
          <w:rFonts w:asciiTheme="minorHAnsi" w:hAnsiTheme="minorHAnsi" w:cstheme="minorHAnsi"/>
          <w:color w:val="000000"/>
        </w:rPr>
        <w:t xml:space="preserve">. </w:t>
      </w:r>
      <w:r w:rsidR="00D12314" w:rsidRPr="00974E58">
        <w:rPr>
          <w:rFonts w:asciiTheme="minorHAnsi" w:hAnsiTheme="minorHAnsi" w:cstheme="minorHAnsi"/>
          <w:color w:val="000000"/>
          <w:shd w:val="clear" w:color="auto" w:fill="FFFFFF"/>
        </w:rPr>
        <w:t xml:space="preserve">If you would like to discuss the most appropriate method </w:t>
      </w:r>
      <w:r w:rsidR="00D12314" w:rsidRPr="00974E58">
        <w:rPr>
          <w:rFonts w:asciiTheme="minorHAnsi" w:hAnsiTheme="minorHAnsi" w:cstheme="minorHAnsi"/>
          <w:color w:val="000000"/>
          <w:shd w:val="clear" w:color="auto" w:fill="FFFFFF"/>
        </w:rPr>
        <w:lastRenderedPageBreak/>
        <w:t>for you and/or if you would like to chang</w:t>
      </w:r>
      <w:r w:rsidR="00D12314" w:rsidRPr="00974E58">
        <w:rPr>
          <w:rFonts w:asciiTheme="minorHAnsi" w:hAnsiTheme="minorHAnsi" w:cstheme="minorHAnsi"/>
          <w:color w:val="000000"/>
        </w:rPr>
        <w:t xml:space="preserve">e how you receive reports, </w:t>
      </w:r>
      <w:r w:rsidR="00D12314" w:rsidRPr="00974E58">
        <w:rPr>
          <w:rFonts w:asciiTheme="minorHAnsi" w:hAnsiTheme="minorHAnsi" w:cstheme="minorHAnsi"/>
          <w:color w:val="000000"/>
          <w:shd w:val="clear" w:color="auto" w:fill="FFFFFF"/>
        </w:rPr>
        <w:t>c</w:t>
      </w:r>
      <w:r w:rsidR="00124F8D" w:rsidRPr="00974E58">
        <w:rPr>
          <w:rFonts w:asciiTheme="minorHAnsi" w:hAnsiTheme="minorHAnsi" w:cstheme="minorHAnsi"/>
          <w:color w:val="000000"/>
          <w:shd w:val="clear" w:color="auto" w:fill="FFFFFF"/>
        </w:rPr>
        <w:t xml:space="preserve">ontact your local DoS Lead via your </w:t>
      </w:r>
      <w:r w:rsidR="001A6BE9" w:rsidRPr="00974E58">
        <w:rPr>
          <w:rFonts w:asciiTheme="minorHAnsi" w:hAnsiTheme="minorHAnsi" w:cstheme="minorHAnsi"/>
          <w:color w:val="212121"/>
          <w:sz w:val="22"/>
          <w:szCs w:val="22"/>
          <w:shd w:val="clear" w:color="auto" w:fill="FFFFFF"/>
        </w:rPr>
        <w:t>CCG IUC</w:t>
      </w:r>
      <w:r w:rsidR="00D12314" w:rsidRPr="00974E58">
        <w:rPr>
          <w:rFonts w:asciiTheme="minorHAnsi" w:hAnsiTheme="minorHAnsi" w:cstheme="minorHAnsi"/>
          <w:color w:val="212121"/>
          <w:sz w:val="22"/>
          <w:szCs w:val="22"/>
          <w:shd w:val="clear" w:color="auto" w:fill="FFFFFF"/>
        </w:rPr>
        <w:t xml:space="preserve"> team</w:t>
      </w:r>
      <w:r w:rsidR="001A6BE9" w:rsidRPr="00974E58">
        <w:rPr>
          <w:rFonts w:asciiTheme="minorHAnsi" w:hAnsiTheme="minorHAnsi" w:cstheme="minorHAnsi"/>
          <w:color w:val="212121"/>
          <w:sz w:val="22"/>
          <w:szCs w:val="22"/>
          <w:shd w:val="clear" w:color="auto" w:fill="FFFFFF"/>
        </w:rPr>
        <w:t xml:space="preserve"> </w:t>
      </w:r>
      <w:r w:rsidR="00D12314" w:rsidRPr="00974E58">
        <w:rPr>
          <w:rFonts w:asciiTheme="minorHAnsi" w:hAnsiTheme="minorHAnsi" w:cstheme="minorHAnsi"/>
          <w:color w:val="212121"/>
          <w:sz w:val="22"/>
          <w:szCs w:val="22"/>
          <w:shd w:val="clear" w:color="auto" w:fill="FFFFFF"/>
        </w:rPr>
        <w:t xml:space="preserve">or Primary Care IT </w:t>
      </w:r>
      <w:r w:rsidR="001A6BE9" w:rsidRPr="00974E58">
        <w:rPr>
          <w:rFonts w:asciiTheme="minorHAnsi" w:hAnsiTheme="minorHAnsi" w:cstheme="minorHAnsi"/>
          <w:color w:val="212121"/>
          <w:sz w:val="22"/>
          <w:szCs w:val="22"/>
          <w:shd w:val="clear" w:color="auto" w:fill="FFFFFF"/>
        </w:rPr>
        <w:t xml:space="preserve">team, or </w:t>
      </w:r>
      <w:r w:rsidR="00D12314" w:rsidRPr="00974E58">
        <w:rPr>
          <w:rFonts w:asciiTheme="minorHAnsi" w:hAnsiTheme="minorHAnsi" w:cstheme="minorHAnsi"/>
          <w:color w:val="212121"/>
          <w:sz w:val="22"/>
          <w:szCs w:val="22"/>
          <w:shd w:val="clear" w:color="auto" w:fill="FFFFFF"/>
        </w:rPr>
        <w:t>ask a question via</w:t>
      </w:r>
      <w:r w:rsidR="001A6BE9" w:rsidRPr="00974E58">
        <w:rPr>
          <w:rFonts w:asciiTheme="minorHAnsi" w:hAnsiTheme="minorHAnsi" w:cstheme="minorHAnsi"/>
          <w:color w:val="212121"/>
          <w:sz w:val="22"/>
          <w:szCs w:val="22"/>
          <w:shd w:val="clear" w:color="auto" w:fill="FFFFFF"/>
        </w:rPr>
        <w:t xml:space="preserve"> DoS feedback route available </w:t>
      </w:r>
      <w:hyperlink r:id="rId6" w:tgtFrame="_blank" w:history="1">
        <w:r w:rsidR="001A6BE9" w:rsidRPr="00974E58">
          <w:rPr>
            <w:rStyle w:val="Hyperlink"/>
            <w:rFonts w:asciiTheme="minorHAnsi" w:hAnsiTheme="minorHAnsi" w:cstheme="minorHAnsi"/>
            <w:sz w:val="22"/>
            <w:szCs w:val="22"/>
            <w:shd w:val="clear" w:color="auto" w:fill="FFFFFF"/>
          </w:rPr>
          <w:t>here</w:t>
        </w:r>
      </w:hyperlink>
      <w:r w:rsidR="00B41B19" w:rsidRPr="00974E58">
        <w:rPr>
          <w:rFonts w:asciiTheme="minorHAnsi" w:hAnsiTheme="minorHAnsi" w:cstheme="minorHAnsi"/>
          <w:color w:val="000000"/>
          <w:shd w:val="clear" w:color="auto" w:fill="FFFFFF"/>
        </w:rPr>
        <w:t>.</w:t>
      </w:r>
    </w:p>
    <w:p w14:paraId="4C700B6B" w14:textId="77777777" w:rsidR="00B41B19" w:rsidRPr="00974E58" w:rsidRDefault="00B41B19" w:rsidP="001A6BE9">
      <w:pPr>
        <w:rPr>
          <w:rFonts w:asciiTheme="minorHAnsi" w:hAnsiTheme="minorHAnsi" w:cstheme="minorHAnsi"/>
          <w:color w:val="212121"/>
          <w:sz w:val="22"/>
          <w:szCs w:val="22"/>
          <w:shd w:val="clear" w:color="auto" w:fill="FFFFFF"/>
        </w:rPr>
      </w:pPr>
    </w:p>
    <w:p w14:paraId="36BF9F16" w14:textId="54D75C83" w:rsidR="009417F3" w:rsidRPr="00974E58" w:rsidRDefault="005A2AD9" w:rsidP="00CA4E44">
      <w:pPr>
        <w:pStyle w:val="Heading3"/>
        <w:rPr>
          <w:rFonts w:asciiTheme="minorHAnsi" w:hAnsiTheme="minorHAnsi" w:cstheme="minorHAnsi"/>
        </w:rPr>
      </w:pPr>
      <w:r w:rsidRPr="00974E58">
        <w:rPr>
          <w:rFonts w:asciiTheme="minorHAnsi" w:hAnsiTheme="minorHAnsi" w:cstheme="minorHAnsi"/>
        </w:rPr>
        <w:t xml:space="preserve">Method 1 – </w:t>
      </w:r>
      <w:r w:rsidR="00CA4E44" w:rsidRPr="00974E58">
        <w:rPr>
          <w:rFonts w:asciiTheme="minorHAnsi" w:hAnsiTheme="minorHAnsi" w:cstheme="minorHAnsi"/>
        </w:rPr>
        <w:t>Electronic messaging direct into your system</w:t>
      </w:r>
      <w:r w:rsidR="00B41B19" w:rsidRPr="00974E58">
        <w:rPr>
          <w:rFonts w:asciiTheme="minorHAnsi" w:hAnsiTheme="minorHAnsi" w:cstheme="minorHAnsi"/>
        </w:rPr>
        <w:t xml:space="preserve"> (often referred to as ITK messaging)</w:t>
      </w:r>
    </w:p>
    <w:p w14:paraId="1C18DC67" w14:textId="01113EA9" w:rsidR="005A2AD9" w:rsidRPr="00974E58" w:rsidRDefault="005A2AD9" w:rsidP="005A2AD9">
      <w:pPr>
        <w:pStyle w:val="NormalWeb"/>
        <w:rPr>
          <w:rFonts w:asciiTheme="minorHAnsi" w:hAnsiTheme="minorHAnsi" w:cstheme="minorHAnsi"/>
          <w:color w:val="000000"/>
          <w:sz w:val="24"/>
          <w:szCs w:val="24"/>
        </w:rPr>
      </w:pPr>
      <w:r w:rsidRPr="00974E58">
        <w:rPr>
          <w:rFonts w:asciiTheme="minorHAnsi" w:hAnsiTheme="minorHAnsi" w:cstheme="minorHAnsi"/>
          <w:color w:val="000000"/>
          <w:sz w:val="24"/>
          <w:szCs w:val="24"/>
        </w:rPr>
        <w:t xml:space="preserve">This is a digital method of receiving the </w:t>
      </w:r>
      <w:r w:rsidR="00F93078" w:rsidRPr="00974E58">
        <w:rPr>
          <w:rFonts w:asciiTheme="minorHAnsi" w:hAnsiTheme="minorHAnsi" w:cstheme="minorHAnsi"/>
          <w:color w:val="000000"/>
          <w:sz w:val="24"/>
          <w:szCs w:val="24"/>
        </w:rPr>
        <w:t>r</w:t>
      </w:r>
      <w:r w:rsidRPr="00974E58">
        <w:rPr>
          <w:rFonts w:asciiTheme="minorHAnsi" w:hAnsiTheme="minorHAnsi" w:cstheme="minorHAnsi"/>
          <w:color w:val="000000"/>
          <w:sz w:val="24"/>
          <w:szCs w:val="24"/>
        </w:rPr>
        <w:t>eport direct</w:t>
      </w:r>
      <w:r w:rsidR="00B41B19" w:rsidRPr="00974E58">
        <w:rPr>
          <w:rFonts w:asciiTheme="minorHAnsi" w:hAnsiTheme="minorHAnsi" w:cstheme="minorHAnsi"/>
          <w:color w:val="000000"/>
          <w:sz w:val="24"/>
          <w:szCs w:val="24"/>
        </w:rPr>
        <w:t>ly</w:t>
      </w:r>
      <w:r w:rsidRPr="00974E58">
        <w:rPr>
          <w:rFonts w:asciiTheme="minorHAnsi" w:hAnsiTheme="minorHAnsi" w:cstheme="minorHAnsi"/>
          <w:color w:val="000000"/>
          <w:sz w:val="24"/>
          <w:szCs w:val="24"/>
        </w:rPr>
        <w:t xml:space="preserve"> into your </w:t>
      </w:r>
      <w:r w:rsidR="00416C25" w:rsidRPr="00974E58">
        <w:rPr>
          <w:rFonts w:asciiTheme="minorHAnsi" w:hAnsiTheme="minorHAnsi" w:cstheme="minorHAnsi"/>
          <w:color w:val="000000"/>
          <w:sz w:val="24"/>
          <w:szCs w:val="24"/>
        </w:rPr>
        <w:t>practice’s c</w:t>
      </w:r>
      <w:r w:rsidRPr="00974E58">
        <w:rPr>
          <w:rFonts w:asciiTheme="minorHAnsi" w:hAnsiTheme="minorHAnsi" w:cstheme="minorHAnsi"/>
          <w:color w:val="000000"/>
          <w:sz w:val="24"/>
          <w:szCs w:val="24"/>
        </w:rPr>
        <w:t>linical system</w:t>
      </w:r>
      <w:r w:rsidR="00021850" w:rsidRPr="00974E58">
        <w:rPr>
          <w:rFonts w:asciiTheme="minorHAnsi" w:hAnsiTheme="minorHAnsi" w:cstheme="minorHAnsi"/>
          <w:color w:val="000000"/>
          <w:sz w:val="24"/>
          <w:szCs w:val="24"/>
        </w:rPr>
        <w:t xml:space="preserve"> and is available for all GP </w:t>
      </w:r>
      <w:r w:rsidR="00416C25" w:rsidRPr="00974E58">
        <w:rPr>
          <w:rFonts w:asciiTheme="minorHAnsi" w:hAnsiTheme="minorHAnsi" w:cstheme="minorHAnsi"/>
          <w:color w:val="000000"/>
          <w:sz w:val="24"/>
          <w:szCs w:val="24"/>
        </w:rPr>
        <w:t>s</w:t>
      </w:r>
      <w:r w:rsidR="00021850" w:rsidRPr="00974E58">
        <w:rPr>
          <w:rFonts w:asciiTheme="minorHAnsi" w:hAnsiTheme="minorHAnsi" w:cstheme="minorHAnsi"/>
          <w:color w:val="000000"/>
          <w:sz w:val="24"/>
          <w:szCs w:val="24"/>
        </w:rPr>
        <w:t xml:space="preserve">ystem </w:t>
      </w:r>
      <w:r w:rsidR="00416C25" w:rsidRPr="00974E58">
        <w:rPr>
          <w:rFonts w:asciiTheme="minorHAnsi" w:hAnsiTheme="minorHAnsi" w:cstheme="minorHAnsi"/>
          <w:color w:val="000000"/>
          <w:sz w:val="24"/>
          <w:szCs w:val="24"/>
        </w:rPr>
        <w:t>s</w:t>
      </w:r>
      <w:r w:rsidR="00021850" w:rsidRPr="00974E58">
        <w:rPr>
          <w:rFonts w:asciiTheme="minorHAnsi" w:hAnsiTheme="minorHAnsi" w:cstheme="minorHAnsi"/>
          <w:color w:val="000000"/>
          <w:sz w:val="24"/>
          <w:szCs w:val="24"/>
        </w:rPr>
        <w:t>uppliers.</w:t>
      </w:r>
    </w:p>
    <w:p w14:paraId="43C61160" w14:textId="75101245" w:rsidR="00CA4E44" w:rsidRPr="00974E58" w:rsidRDefault="00124F8D" w:rsidP="00124F8D">
      <w:pPr>
        <w:rPr>
          <w:rFonts w:asciiTheme="minorHAnsi" w:hAnsiTheme="minorHAnsi" w:cstheme="minorHAnsi"/>
        </w:rPr>
      </w:pPr>
      <w:r w:rsidRPr="00974E58">
        <w:rPr>
          <w:rFonts w:asciiTheme="minorHAnsi" w:hAnsiTheme="minorHAnsi" w:cstheme="minorHAnsi"/>
        </w:rPr>
        <w:t xml:space="preserve">A </w:t>
      </w:r>
      <w:r w:rsidRPr="00974E58">
        <w:rPr>
          <w:rFonts w:asciiTheme="minorHAnsi" w:hAnsiTheme="minorHAnsi" w:cstheme="minorHAnsi"/>
          <w:b/>
          <w:bCs/>
          <w:i/>
          <w:iCs/>
        </w:rPr>
        <w:t xml:space="preserve">primary </w:t>
      </w:r>
      <w:r w:rsidRPr="00974E58">
        <w:rPr>
          <w:rFonts w:asciiTheme="minorHAnsi" w:hAnsiTheme="minorHAnsi" w:cstheme="minorHAnsi"/>
        </w:rPr>
        <w:t>message is received when you are the service that should provide care to the patient</w:t>
      </w:r>
      <w:r w:rsidR="00EB1A60" w:rsidRPr="00974E58">
        <w:rPr>
          <w:rFonts w:asciiTheme="minorHAnsi" w:hAnsiTheme="minorHAnsi" w:cstheme="minorHAnsi"/>
        </w:rPr>
        <w:t>.</w:t>
      </w:r>
    </w:p>
    <w:p w14:paraId="214A0908" w14:textId="77777777" w:rsidR="00CA4E44" w:rsidRPr="00974E58" w:rsidRDefault="00CA4E44" w:rsidP="00124F8D">
      <w:pPr>
        <w:rPr>
          <w:rFonts w:asciiTheme="minorHAnsi" w:hAnsiTheme="minorHAnsi" w:cstheme="minorHAnsi"/>
        </w:rPr>
      </w:pPr>
    </w:p>
    <w:p w14:paraId="755AA510" w14:textId="63581A5F" w:rsidR="00124F8D" w:rsidRPr="00974E58" w:rsidRDefault="00124F8D" w:rsidP="00124F8D">
      <w:pPr>
        <w:rPr>
          <w:rFonts w:asciiTheme="minorHAnsi" w:hAnsiTheme="minorHAnsi" w:cstheme="minorHAnsi"/>
          <w:sz w:val="22"/>
          <w:szCs w:val="22"/>
        </w:rPr>
      </w:pPr>
      <w:r w:rsidRPr="00974E58">
        <w:rPr>
          <w:rFonts w:asciiTheme="minorHAnsi" w:hAnsiTheme="minorHAnsi" w:cstheme="minorHAnsi"/>
        </w:rPr>
        <w:t xml:space="preserve">A </w:t>
      </w:r>
      <w:r w:rsidRPr="00974E58">
        <w:rPr>
          <w:rFonts w:asciiTheme="minorHAnsi" w:hAnsiTheme="minorHAnsi" w:cstheme="minorHAnsi"/>
          <w:b/>
          <w:bCs/>
          <w:i/>
          <w:iCs/>
        </w:rPr>
        <w:t>copy</w:t>
      </w:r>
      <w:r w:rsidRPr="00974E58">
        <w:rPr>
          <w:rFonts w:asciiTheme="minorHAnsi" w:hAnsiTheme="minorHAnsi" w:cstheme="minorHAnsi"/>
        </w:rPr>
        <w:t xml:space="preserve"> message is received to notify you, as the patient’s </w:t>
      </w:r>
      <w:r w:rsidR="00B41B19" w:rsidRPr="00974E58">
        <w:rPr>
          <w:rFonts w:asciiTheme="minorHAnsi" w:hAnsiTheme="minorHAnsi" w:cstheme="minorHAnsi"/>
        </w:rPr>
        <w:t xml:space="preserve">registered </w:t>
      </w:r>
      <w:r w:rsidRPr="00974E58">
        <w:rPr>
          <w:rFonts w:asciiTheme="minorHAnsi" w:hAnsiTheme="minorHAnsi" w:cstheme="minorHAnsi"/>
        </w:rPr>
        <w:t xml:space="preserve">GP, that the patient has been signposted to another service for treatment following an </w:t>
      </w:r>
      <w:r w:rsidR="00FD51B2" w:rsidRPr="00974E58">
        <w:rPr>
          <w:rFonts w:asciiTheme="minorHAnsi" w:hAnsiTheme="minorHAnsi" w:cstheme="minorHAnsi"/>
        </w:rPr>
        <w:t>IUC</w:t>
      </w:r>
      <w:r w:rsidRPr="00974E58">
        <w:rPr>
          <w:rFonts w:asciiTheme="minorHAnsi" w:hAnsiTheme="minorHAnsi" w:cstheme="minorHAnsi"/>
        </w:rPr>
        <w:t xml:space="preserve"> encounter. </w:t>
      </w:r>
    </w:p>
    <w:p w14:paraId="6C641891" w14:textId="77777777" w:rsidR="00163D03" w:rsidRPr="00974E58" w:rsidRDefault="00163D03" w:rsidP="00163D03">
      <w:pPr>
        <w:pStyle w:val="paragraph"/>
        <w:spacing w:before="0" w:beforeAutospacing="0" w:after="0" w:afterAutospacing="0"/>
        <w:textAlignment w:val="baseline"/>
        <w:rPr>
          <w:rStyle w:val="normaltextrun"/>
          <w:rFonts w:asciiTheme="minorHAnsi" w:hAnsiTheme="minorHAnsi" w:cstheme="minorHAnsi"/>
        </w:rPr>
      </w:pPr>
    </w:p>
    <w:p w14:paraId="71A20FFB" w14:textId="0945BBC0" w:rsidR="00163D03" w:rsidRPr="00974E58" w:rsidRDefault="00163D03" w:rsidP="00163D03">
      <w:pPr>
        <w:pStyle w:val="paragraph"/>
        <w:spacing w:before="0" w:beforeAutospacing="0" w:after="0" w:afterAutospacing="0"/>
        <w:textAlignment w:val="baseline"/>
        <w:rPr>
          <w:rFonts w:asciiTheme="minorHAnsi" w:hAnsiTheme="minorHAnsi" w:cstheme="minorHAnsi"/>
          <w:sz w:val="18"/>
          <w:szCs w:val="18"/>
        </w:rPr>
      </w:pPr>
      <w:r w:rsidRPr="00974E58">
        <w:rPr>
          <w:rStyle w:val="normaltextrun"/>
          <w:rFonts w:asciiTheme="minorHAnsi" w:hAnsiTheme="minorHAnsi" w:cstheme="minorHAnsi"/>
        </w:rPr>
        <w:t>As a GP</w:t>
      </w:r>
      <w:r w:rsidR="00B41B19" w:rsidRPr="00974E58">
        <w:rPr>
          <w:rStyle w:val="normaltextrun"/>
          <w:rFonts w:asciiTheme="minorHAnsi" w:hAnsiTheme="minorHAnsi" w:cstheme="minorHAnsi"/>
        </w:rPr>
        <w:t xml:space="preserve"> practice</w:t>
      </w:r>
      <w:r w:rsidRPr="00974E58">
        <w:rPr>
          <w:rStyle w:val="normaltextrun"/>
          <w:rFonts w:asciiTheme="minorHAnsi" w:hAnsiTheme="minorHAnsi" w:cstheme="minorHAnsi"/>
        </w:rPr>
        <w:t>, you will be able to tell if a report is for action or for information. The system your practice uses  will label the message according</w:t>
      </w:r>
      <w:r w:rsidR="00B41B19" w:rsidRPr="00974E58">
        <w:rPr>
          <w:rStyle w:val="normaltextrun"/>
          <w:rFonts w:asciiTheme="minorHAnsi" w:hAnsiTheme="minorHAnsi" w:cstheme="minorHAnsi"/>
        </w:rPr>
        <w:t>ly</w:t>
      </w:r>
      <w:r w:rsidRPr="00974E58">
        <w:rPr>
          <w:rStyle w:val="normaltextrun"/>
          <w:rFonts w:asciiTheme="minorHAnsi" w:hAnsiTheme="minorHAnsi" w:cstheme="minorHAnsi"/>
        </w:rPr>
        <w:t>. In order to receive messages</w:t>
      </w:r>
      <w:r w:rsidR="00B41B19" w:rsidRPr="00974E58">
        <w:rPr>
          <w:rStyle w:val="normaltextrun"/>
          <w:rFonts w:asciiTheme="minorHAnsi" w:hAnsiTheme="minorHAnsi" w:cstheme="minorHAnsi"/>
        </w:rPr>
        <w:t xml:space="preserve"> in this way</w:t>
      </w:r>
      <w:r w:rsidRPr="00974E58">
        <w:rPr>
          <w:rStyle w:val="normaltextrun"/>
          <w:rFonts w:asciiTheme="minorHAnsi" w:hAnsiTheme="minorHAnsi" w:cstheme="minorHAnsi"/>
        </w:rPr>
        <w:t>, the system has to be properly configured</w:t>
      </w:r>
      <w:r w:rsidR="00B41B19" w:rsidRPr="00974E58">
        <w:rPr>
          <w:rStyle w:val="normaltextrun"/>
          <w:rFonts w:asciiTheme="minorHAnsi" w:hAnsiTheme="minorHAnsi" w:cstheme="minorHAnsi"/>
        </w:rPr>
        <w:t>; below are some instructions on how to access the information for your system supplier.</w:t>
      </w:r>
    </w:p>
    <w:p w14:paraId="4EEB5CEC" w14:textId="12FA1B22" w:rsidR="00163D03" w:rsidRPr="00974E58" w:rsidRDefault="00163D03" w:rsidP="00163D03">
      <w:pPr>
        <w:pStyle w:val="paragraph"/>
        <w:spacing w:before="0" w:beforeAutospacing="0" w:after="0" w:afterAutospacing="0"/>
        <w:textAlignment w:val="baseline"/>
        <w:rPr>
          <w:rFonts w:asciiTheme="minorHAnsi" w:hAnsiTheme="minorHAnsi" w:cstheme="minorHAnsi"/>
          <w:sz w:val="18"/>
          <w:szCs w:val="18"/>
        </w:rPr>
      </w:pPr>
      <w:r w:rsidRPr="00974E58">
        <w:rPr>
          <w:rStyle w:val="eop"/>
          <w:rFonts w:asciiTheme="minorHAnsi" w:hAnsiTheme="minorHAnsi" w:cstheme="minorHAnsi"/>
        </w:rPr>
        <w:t>  </w:t>
      </w:r>
    </w:p>
    <w:p w14:paraId="36589A35" w14:textId="77777777" w:rsidR="00163D03" w:rsidRPr="00974E58" w:rsidRDefault="00163D03" w:rsidP="00163D03">
      <w:pPr>
        <w:pStyle w:val="paragraph"/>
        <w:spacing w:before="0" w:beforeAutospacing="0" w:after="0" w:afterAutospacing="0"/>
        <w:textAlignment w:val="baseline"/>
        <w:rPr>
          <w:rFonts w:asciiTheme="minorHAnsi" w:hAnsiTheme="minorHAnsi" w:cstheme="minorHAnsi"/>
          <w:sz w:val="18"/>
          <w:szCs w:val="18"/>
        </w:rPr>
      </w:pPr>
      <w:r w:rsidRPr="00974E58">
        <w:rPr>
          <w:rStyle w:val="normaltextrun"/>
          <w:rFonts w:asciiTheme="minorHAnsi" w:hAnsiTheme="minorHAnsi" w:cstheme="minorHAnsi"/>
          <w:i/>
          <w:iCs/>
        </w:rPr>
        <w:t>EMIS Web</w:t>
      </w:r>
      <w:r w:rsidRPr="00974E58">
        <w:rPr>
          <w:rStyle w:val="normaltextrun"/>
          <w:rFonts w:asciiTheme="minorHAnsi" w:hAnsiTheme="minorHAnsi" w:cstheme="minorHAnsi"/>
        </w:rPr>
        <w:t> – messages are delivered directly to Workflow Manager which allows automatic matching to patient records. The format of the message can be changed to improve readability. More help is available from the </w:t>
      </w:r>
      <w:hyperlink r:id="rId7" w:tgtFrame="_blank" w:history="1">
        <w:r w:rsidRPr="00974E58">
          <w:rPr>
            <w:rStyle w:val="normaltextrun"/>
            <w:rFonts w:asciiTheme="minorHAnsi" w:hAnsiTheme="minorHAnsi" w:cstheme="minorHAnsi"/>
            <w:color w:val="0563C1"/>
          </w:rPr>
          <w:t>EMIS Web Knowledge Base</w:t>
        </w:r>
      </w:hyperlink>
      <w:r w:rsidRPr="00974E58">
        <w:rPr>
          <w:rStyle w:val="normaltextrun"/>
          <w:rFonts w:asciiTheme="minorHAnsi" w:hAnsiTheme="minorHAnsi" w:cstheme="minorHAnsi"/>
        </w:rPr>
        <w:t>.</w:t>
      </w:r>
      <w:r w:rsidRPr="00974E58">
        <w:rPr>
          <w:rStyle w:val="eop"/>
          <w:rFonts w:asciiTheme="minorHAnsi" w:hAnsiTheme="minorHAnsi" w:cstheme="minorHAnsi"/>
        </w:rPr>
        <w:t> </w:t>
      </w:r>
    </w:p>
    <w:p w14:paraId="0020C03E" w14:textId="77777777" w:rsidR="00163D03" w:rsidRPr="00974E58" w:rsidRDefault="00163D03" w:rsidP="00163D03">
      <w:pPr>
        <w:pStyle w:val="paragraph"/>
        <w:spacing w:before="0" w:beforeAutospacing="0" w:after="0" w:afterAutospacing="0"/>
        <w:textAlignment w:val="baseline"/>
        <w:rPr>
          <w:rFonts w:asciiTheme="minorHAnsi" w:hAnsiTheme="minorHAnsi" w:cstheme="minorHAnsi"/>
          <w:sz w:val="18"/>
          <w:szCs w:val="18"/>
        </w:rPr>
      </w:pPr>
      <w:r w:rsidRPr="00974E58">
        <w:rPr>
          <w:rStyle w:val="eop"/>
          <w:rFonts w:asciiTheme="minorHAnsi" w:hAnsiTheme="minorHAnsi" w:cstheme="minorHAnsi"/>
        </w:rPr>
        <w:t> </w:t>
      </w:r>
    </w:p>
    <w:p w14:paraId="037BCDF7" w14:textId="77777777" w:rsidR="00163D03" w:rsidRPr="00974E58" w:rsidRDefault="00163D03" w:rsidP="00163D03">
      <w:pPr>
        <w:pStyle w:val="paragraph"/>
        <w:spacing w:before="0" w:beforeAutospacing="0" w:after="0" w:afterAutospacing="0"/>
        <w:textAlignment w:val="baseline"/>
        <w:rPr>
          <w:rFonts w:asciiTheme="minorHAnsi" w:hAnsiTheme="minorHAnsi" w:cstheme="minorHAnsi"/>
          <w:sz w:val="18"/>
          <w:szCs w:val="18"/>
        </w:rPr>
      </w:pPr>
      <w:r w:rsidRPr="00974E58">
        <w:rPr>
          <w:rStyle w:val="normaltextrun"/>
          <w:rFonts w:asciiTheme="minorHAnsi" w:hAnsiTheme="minorHAnsi" w:cstheme="minorHAnsi"/>
          <w:i/>
          <w:iCs/>
        </w:rPr>
        <w:t>Microtest Open Evolution </w:t>
      </w:r>
      <w:r w:rsidRPr="00974E58">
        <w:rPr>
          <w:rStyle w:val="normaltextrun"/>
          <w:rFonts w:asciiTheme="minorHAnsi" w:hAnsiTheme="minorHAnsi" w:cstheme="minorHAnsi"/>
        </w:rPr>
        <w:t>– messages are automatically matched to patient records with the ability to assign tasks to individual users or groups. More information and support is available from the </w:t>
      </w:r>
      <w:hyperlink r:id="rId8" w:tgtFrame="_blank" w:history="1">
        <w:r w:rsidRPr="00974E58">
          <w:rPr>
            <w:rStyle w:val="normaltextrun"/>
            <w:rFonts w:asciiTheme="minorHAnsi" w:hAnsiTheme="minorHAnsi" w:cstheme="minorHAnsi"/>
            <w:color w:val="0563C1"/>
          </w:rPr>
          <w:t>Microtest website</w:t>
        </w:r>
      </w:hyperlink>
      <w:r w:rsidRPr="00974E58">
        <w:rPr>
          <w:rStyle w:val="normaltextrun"/>
          <w:rFonts w:asciiTheme="minorHAnsi" w:hAnsiTheme="minorHAnsi" w:cstheme="minorHAnsi"/>
        </w:rPr>
        <w:t>.</w:t>
      </w:r>
      <w:r w:rsidRPr="00974E58">
        <w:rPr>
          <w:rStyle w:val="eop"/>
          <w:rFonts w:asciiTheme="minorHAnsi" w:hAnsiTheme="minorHAnsi" w:cstheme="minorHAnsi"/>
        </w:rPr>
        <w:t> </w:t>
      </w:r>
    </w:p>
    <w:p w14:paraId="3F991C21" w14:textId="77777777" w:rsidR="00163D03" w:rsidRPr="00974E58" w:rsidRDefault="00163D03" w:rsidP="00163D03">
      <w:pPr>
        <w:pStyle w:val="paragraph"/>
        <w:spacing w:before="0" w:beforeAutospacing="0" w:after="0" w:afterAutospacing="0"/>
        <w:textAlignment w:val="baseline"/>
        <w:rPr>
          <w:rFonts w:asciiTheme="minorHAnsi" w:hAnsiTheme="minorHAnsi" w:cstheme="minorHAnsi"/>
          <w:sz w:val="18"/>
          <w:szCs w:val="18"/>
        </w:rPr>
      </w:pPr>
      <w:r w:rsidRPr="00974E58">
        <w:rPr>
          <w:rStyle w:val="eop"/>
          <w:rFonts w:asciiTheme="minorHAnsi" w:hAnsiTheme="minorHAnsi" w:cstheme="minorHAnsi"/>
        </w:rPr>
        <w:t> </w:t>
      </w:r>
    </w:p>
    <w:p w14:paraId="6FD8E3F4" w14:textId="0D2A6C9B" w:rsidR="00163D03" w:rsidRPr="00974E58" w:rsidRDefault="00163D03" w:rsidP="00163D03">
      <w:pPr>
        <w:pStyle w:val="paragraph"/>
        <w:spacing w:before="0" w:beforeAutospacing="0" w:after="0" w:afterAutospacing="0"/>
        <w:textAlignment w:val="baseline"/>
        <w:rPr>
          <w:rFonts w:asciiTheme="minorHAnsi" w:hAnsiTheme="minorHAnsi" w:cstheme="minorHAnsi"/>
          <w:sz w:val="18"/>
          <w:szCs w:val="18"/>
        </w:rPr>
      </w:pPr>
      <w:r w:rsidRPr="00974E58">
        <w:rPr>
          <w:rStyle w:val="spellingerror"/>
          <w:rFonts w:asciiTheme="minorHAnsi" w:hAnsiTheme="minorHAnsi" w:cstheme="minorHAnsi"/>
          <w:i/>
          <w:iCs/>
        </w:rPr>
        <w:t>SystmOne</w:t>
      </w:r>
      <w:r w:rsidRPr="00974E58">
        <w:rPr>
          <w:rStyle w:val="normaltextrun"/>
          <w:rFonts w:asciiTheme="minorHAnsi" w:hAnsiTheme="minorHAnsi" w:cstheme="minorHAnsi"/>
          <w:i/>
          <w:iCs/>
        </w:rPr>
        <w:t> </w:t>
      </w:r>
      <w:r w:rsidRPr="00974E58">
        <w:rPr>
          <w:rStyle w:val="normaltextrun"/>
          <w:rFonts w:asciiTheme="minorHAnsi" w:hAnsiTheme="minorHAnsi" w:cstheme="minorHAnsi"/>
        </w:rPr>
        <w:t>– help information is available within the system under Help &gt; Support and FAQs, the guide is called “Receiving NHS 111 messages into GP”. Messages in </w:t>
      </w:r>
      <w:r w:rsidRPr="00974E58">
        <w:rPr>
          <w:rStyle w:val="spellingerror"/>
          <w:rFonts w:asciiTheme="minorHAnsi" w:hAnsiTheme="minorHAnsi" w:cstheme="minorHAnsi"/>
        </w:rPr>
        <w:t>SystmOne</w:t>
      </w:r>
      <w:r w:rsidRPr="00974E58">
        <w:rPr>
          <w:rStyle w:val="normaltextrun"/>
          <w:rFonts w:asciiTheme="minorHAnsi" w:hAnsiTheme="minorHAnsi" w:cstheme="minorHAnsi"/>
        </w:rPr>
        <w:t> can be reviewed and filed manually or mappings can be created to file them automatically and assign tasks. </w:t>
      </w:r>
      <w:r w:rsidRPr="00974E58">
        <w:rPr>
          <w:rStyle w:val="eop"/>
          <w:rFonts w:asciiTheme="minorHAnsi" w:hAnsiTheme="minorHAnsi" w:cstheme="minorHAnsi"/>
        </w:rPr>
        <w:t> </w:t>
      </w:r>
      <w:r w:rsidR="00F75237" w:rsidRPr="00974E58">
        <w:rPr>
          <w:rStyle w:val="eop"/>
          <w:rFonts w:asciiTheme="minorHAnsi" w:hAnsiTheme="minorHAnsi" w:cstheme="minorHAnsi"/>
        </w:rPr>
        <w:t>It</w:t>
      </w:r>
      <w:r w:rsidR="00F84DC4" w:rsidRPr="00974E58">
        <w:rPr>
          <w:rStyle w:val="eop"/>
          <w:rFonts w:asciiTheme="minorHAnsi" w:hAnsiTheme="minorHAnsi" w:cstheme="minorHAnsi"/>
        </w:rPr>
        <w:t xml:space="preserve"> is very important to ensure the configuration in SystmOne is completed or ITK messages will not be received.</w:t>
      </w:r>
    </w:p>
    <w:p w14:paraId="6EAE0A03" w14:textId="77777777" w:rsidR="00163D03" w:rsidRPr="00974E58" w:rsidRDefault="00163D03" w:rsidP="00163D03">
      <w:pPr>
        <w:pStyle w:val="paragraph"/>
        <w:spacing w:before="0" w:beforeAutospacing="0" w:after="0" w:afterAutospacing="0"/>
        <w:textAlignment w:val="baseline"/>
        <w:rPr>
          <w:rFonts w:asciiTheme="minorHAnsi" w:hAnsiTheme="minorHAnsi" w:cstheme="minorHAnsi"/>
          <w:sz w:val="18"/>
          <w:szCs w:val="18"/>
        </w:rPr>
      </w:pPr>
      <w:r w:rsidRPr="00974E58">
        <w:rPr>
          <w:rStyle w:val="eop"/>
          <w:rFonts w:asciiTheme="minorHAnsi" w:hAnsiTheme="minorHAnsi" w:cstheme="minorHAnsi"/>
        </w:rPr>
        <w:t> </w:t>
      </w:r>
    </w:p>
    <w:p w14:paraId="25C31764" w14:textId="77777777" w:rsidR="00163D03" w:rsidRPr="00974E58" w:rsidRDefault="00163D03" w:rsidP="00163D03">
      <w:pPr>
        <w:pStyle w:val="paragraph"/>
        <w:spacing w:before="0" w:beforeAutospacing="0" w:after="0" w:afterAutospacing="0"/>
        <w:textAlignment w:val="baseline"/>
        <w:rPr>
          <w:rFonts w:asciiTheme="minorHAnsi" w:hAnsiTheme="minorHAnsi" w:cstheme="minorHAnsi"/>
          <w:sz w:val="18"/>
          <w:szCs w:val="18"/>
        </w:rPr>
      </w:pPr>
      <w:r w:rsidRPr="00974E58">
        <w:rPr>
          <w:rStyle w:val="normaltextrun"/>
          <w:rFonts w:asciiTheme="minorHAnsi" w:hAnsiTheme="minorHAnsi" w:cstheme="minorHAnsi"/>
          <w:i/>
          <w:iCs/>
        </w:rPr>
        <w:t>Vision</w:t>
      </w:r>
      <w:r w:rsidRPr="00974E58">
        <w:rPr>
          <w:rStyle w:val="normaltextrun"/>
          <w:rFonts w:asciiTheme="minorHAnsi" w:hAnsiTheme="minorHAnsi" w:cstheme="minorHAnsi"/>
        </w:rPr>
        <w:t> – messages arrive in Mail Manager which is able to automatically file them against the patient’s record. More help is available from </w:t>
      </w:r>
      <w:hyperlink r:id="rId9" w:tgtFrame="_blank" w:history="1">
        <w:r w:rsidRPr="00974E58">
          <w:rPr>
            <w:rStyle w:val="normaltextrun"/>
            <w:rFonts w:asciiTheme="minorHAnsi" w:hAnsiTheme="minorHAnsi" w:cstheme="minorHAnsi"/>
            <w:color w:val="0563C1"/>
          </w:rPr>
          <w:t>Vision’s Knowledge Base</w:t>
        </w:r>
      </w:hyperlink>
      <w:r w:rsidRPr="00974E58">
        <w:rPr>
          <w:rStyle w:val="normaltextrun"/>
          <w:rFonts w:asciiTheme="minorHAnsi" w:hAnsiTheme="minorHAnsi" w:cstheme="minorHAnsi"/>
        </w:rPr>
        <w:t>.</w:t>
      </w:r>
      <w:r w:rsidRPr="00974E58">
        <w:rPr>
          <w:rStyle w:val="eop"/>
          <w:rFonts w:asciiTheme="minorHAnsi" w:hAnsiTheme="minorHAnsi" w:cstheme="minorHAnsi"/>
        </w:rPr>
        <w:t> </w:t>
      </w:r>
    </w:p>
    <w:p w14:paraId="6A2A214B" w14:textId="5340653A" w:rsidR="005A2AD9" w:rsidRPr="00974E58" w:rsidRDefault="00B41B19" w:rsidP="005A2AD9">
      <w:pPr>
        <w:pStyle w:val="NormalWeb"/>
        <w:rPr>
          <w:rFonts w:asciiTheme="minorHAnsi" w:hAnsiTheme="minorHAnsi" w:cstheme="minorHAnsi"/>
          <w:color w:val="000000"/>
          <w:sz w:val="24"/>
          <w:szCs w:val="24"/>
        </w:rPr>
      </w:pPr>
      <w:r w:rsidRPr="00974E58">
        <w:rPr>
          <w:rFonts w:asciiTheme="minorHAnsi" w:hAnsiTheme="minorHAnsi" w:cstheme="minorHAnsi"/>
          <w:color w:val="000000"/>
          <w:sz w:val="24"/>
          <w:szCs w:val="24"/>
        </w:rPr>
        <w:t>During the NHS response to the COVID-19 Pandemic, c</w:t>
      </w:r>
      <w:r w:rsidR="005A2AD9" w:rsidRPr="00974E58">
        <w:rPr>
          <w:rFonts w:asciiTheme="minorHAnsi" w:hAnsiTheme="minorHAnsi" w:cstheme="minorHAnsi"/>
          <w:color w:val="000000"/>
          <w:sz w:val="24"/>
          <w:szCs w:val="24"/>
        </w:rPr>
        <w:t xml:space="preserve">hanges have been implemented in </w:t>
      </w:r>
      <w:r w:rsidR="00021850" w:rsidRPr="00974E58">
        <w:rPr>
          <w:rFonts w:asciiTheme="minorHAnsi" w:hAnsiTheme="minorHAnsi" w:cstheme="minorHAnsi"/>
          <w:color w:val="000000"/>
          <w:sz w:val="24"/>
          <w:szCs w:val="24"/>
        </w:rPr>
        <w:t xml:space="preserve">EMIS, TPP and Vision </w:t>
      </w:r>
      <w:r w:rsidR="005A2AD9" w:rsidRPr="00974E58">
        <w:rPr>
          <w:rFonts w:asciiTheme="minorHAnsi" w:hAnsiTheme="minorHAnsi" w:cstheme="minorHAnsi"/>
          <w:color w:val="000000"/>
          <w:sz w:val="24"/>
          <w:szCs w:val="24"/>
        </w:rPr>
        <w:t xml:space="preserve">GP systems to support the specific processing of </w:t>
      </w:r>
      <w:r w:rsidR="00911346" w:rsidRPr="00974E58">
        <w:rPr>
          <w:rFonts w:asciiTheme="minorHAnsi" w:hAnsiTheme="minorHAnsi" w:cstheme="minorHAnsi"/>
          <w:color w:val="000000"/>
          <w:sz w:val="24"/>
          <w:szCs w:val="24"/>
        </w:rPr>
        <w:t>COVID-19</w:t>
      </w:r>
      <w:r w:rsidR="005A2AD9" w:rsidRPr="00974E58">
        <w:rPr>
          <w:rFonts w:asciiTheme="minorHAnsi" w:hAnsiTheme="minorHAnsi" w:cstheme="minorHAnsi"/>
          <w:color w:val="000000"/>
          <w:sz w:val="24"/>
          <w:szCs w:val="24"/>
        </w:rPr>
        <w:t xml:space="preserve"> information in the </w:t>
      </w:r>
      <w:r w:rsidR="00F93078" w:rsidRPr="00974E58">
        <w:rPr>
          <w:rFonts w:asciiTheme="minorHAnsi" w:hAnsiTheme="minorHAnsi" w:cstheme="minorHAnsi"/>
          <w:color w:val="000000"/>
          <w:sz w:val="24"/>
          <w:szCs w:val="24"/>
        </w:rPr>
        <w:t>r</w:t>
      </w:r>
      <w:r w:rsidR="005A2AD9" w:rsidRPr="00974E58">
        <w:rPr>
          <w:rFonts w:asciiTheme="minorHAnsi" w:hAnsiTheme="minorHAnsi" w:cstheme="minorHAnsi"/>
          <w:color w:val="000000"/>
          <w:sz w:val="24"/>
          <w:szCs w:val="24"/>
        </w:rPr>
        <w:t xml:space="preserve">eports.  This </w:t>
      </w:r>
      <w:r w:rsidR="00021850" w:rsidRPr="00974E58">
        <w:rPr>
          <w:rFonts w:asciiTheme="minorHAnsi" w:hAnsiTheme="minorHAnsi" w:cstheme="minorHAnsi"/>
          <w:color w:val="000000"/>
          <w:sz w:val="24"/>
          <w:szCs w:val="24"/>
        </w:rPr>
        <w:t xml:space="preserve">automatically </w:t>
      </w:r>
      <w:r w:rsidR="005A2AD9" w:rsidRPr="00974E58">
        <w:rPr>
          <w:rFonts w:asciiTheme="minorHAnsi" w:hAnsiTheme="minorHAnsi" w:cstheme="minorHAnsi"/>
          <w:color w:val="000000"/>
          <w:sz w:val="24"/>
          <w:szCs w:val="24"/>
        </w:rPr>
        <w:t xml:space="preserve">adds a suspected </w:t>
      </w:r>
      <w:r w:rsidR="00911346" w:rsidRPr="00974E58">
        <w:rPr>
          <w:rFonts w:asciiTheme="minorHAnsi" w:hAnsiTheme="minorHAnsi" w:cstheme="minorHAnsi"/>
          <w:color w:val="000000"/>
          <w:sz w:val="24"/>
          <w:szCs w:val="24"/>
        </w:rPr>
        <w:t>COVID-19</w:t>
      </w:r>
      <w:r w:rsidR="005A2AD9" w:rsidRPr="00974E58">
        <w:rPr>
          <w:rFonts w:asciiTheme="minorHAnsi" w:hAnsiTheme="minorHAnsi" w:cstheme="minorHAnsi"/>
          <w:color w:val="000000"/>
          <w:sz w:val="24"/>
          <w:szCs w:val="24"/>
        </w:rPr>
        <w:t xml:space="preserve"> problem to the </w:t>
      </w:r>
      <w:r w:rsidRPr="00974E58">
        <w:rPr>
          <w:rFonts w:asciiTheme="minorHAnsi" w:hAnsiTheme="minorHAnsi" w:cstheme="minorHAnsi"/>
          <w:color w:val="000000"/>
          <w:sz w:val="24"/>
          <w:szCs w:val="24"/>
        </w:rPr>
        <w:t xml:space="preserve">patient </w:t>
      </w:r>
      <w:r w:rsidR="005A2AD9" w:rsidRPr="00974E58">
        <w:rPr>
          <w:rFonts w:asciiTheme="minorHAnsi" w:hAnsiTheme="minorHAnsi" w:cstheme="minorHAnsi"/>
          <w:color w:val="000000"/>
          <w:sz w:val="24"/>
          <w:szCs w:val="24"/>
        </w:rPr>
        <w:t xml:space="preserve">record, where the outcome of the </w:t>
      </w:r>
      <w:r w:rsidR="00FD51B2" w:rsidRPr="00974E58">
        <w:rPr>
          <w:rFonts w:asciiTheme="minorHAnsi" w:hAnsiTheme="minorHAnsi" w:cstheme="minorHAnsi"/>
          <w:color w:val="000000"/>
          <w:sz w:val="24"/>
          <w:szCs w:val="24"/>
        </w:rPr>
        <w:t>IUC</w:t>
      </w:r>
      <w:r w:rsidR="005A2AD9" w:rsidRPr="00974E58">
        <w:rPr>
          <w:rFonts w:asciiTheme="minorHAnsi" w:hAnsiTheme="minorHAnsi" w:cstheme="minorHAnsi"/>
          <w:color w:val="000000"/>
          <w:sz w:val="24"/>
          <w:szCs w:val="24"/>
        </w:rPr>
        <w:t xml:space="preserve"> </w:t>
      </w:r>
      <w:r w:rsidR="00163D03" w:rsidRPr="00974E58">
        <w:rPr>
          <w:rFonts w:asciiTheme="minorHAnsi" w:hAnsiTheme="minorHAnsi" w:cstheme="minorHAnsi"/>
          <w:color w:val="000000"/>
          <w:sz w:val="24"/>
          <w:szCs w:val="24"/>
        </w:rPr>
        <w:t xml:space="preserve">encounter </w:t>
      </w:r>
      <w:r w:rsidR="005A2AD9" w:rsidRPr="00974E58">
        <w:rPr>
          <w:rFonts w:asciiTheme="minorHAnsi" w:hAnsiTheme="minorHAnsi" w:cstheme="minorHAnsi"/>
          <w:color w:val="000000"/>
          <w:sz w:val="24"/>
          <w:szCs w:val="24"/>
        </w:rPr>
        <w:t xml:space="preserve">was a </w:t>
      </w:r>
      <w:r w:rsidR="00911346" w:rsidRPr="00974E58">
        <w:rPr>
          <w:rFonts w:asciiTheme="minorHAnsi" w:hAnsiTheme="minorHAnsi" w:cstheme="minorHAnsi"/>
          <w:color w:val="000000"/>
          <w:sz w:val="24"/>
          <w:szCs w:val="24"/>
        </w:rPr>
        <w:t>COVID-19</w:t>
      </w:r>
      <w:r w:rsidR="005A2AD9" w:rsidRPr="00974E58">
        <w:rPr>
          <w:rFonts w:asciiTheme="minorHAnsi" w:hAnsiTheme="minorHAnsi" w:cstheme="minorHAnsi"/>
          <w:color w:val="000000"/>
          <w:sz w:val="24"/>
          <w:szCs w:val="24"/>
        </w:rPr>
        <w:t xml:space="preserve"> disposition. </w:t>
      </w:r>
    </w:p>
    <w:p w14:paraId="30D8E026" w14:textId="0DDD07D6" w:rsidR="00021850" w:rsidRPr="00974E58" w:rsidRDefault="00021850" w:rsidP="00CA4E44">
      <w:pPr>
        <w:pStyle w:val="Heading3"/>
        <w:rPr>
          <w:rFonts w:asciiTheme="minorHAnsi" w:hAnsiTheme="minorHAnsi" w:cstheme="minorHAnsi"/>
        </w:rPr>
      </w:pPr>
      <w:r w:rsidRPr="00974E58">
        <w:rPr>
          <w:rFonts w:asciiTheme="minorHAnsi" w:hAnsiTheme="minorHAnsi" w:cstheme="minorHAnsi"/>
        </w:rPr>
        <w:t xml:space="preserve">Method 2 – Email into </w:t>
      </w:r>
      <w:proofErr w:type="spellStart"/>
      <w:r w:rsidR="00DE7100" w:rsidRPr="00974E58">
        <w:rPr>
          <w:rFonts w:asciiTheme="minorHAnsi" w:hAnsiTheme="minorHAnsi" w:cstheme="minorHAnsi"/>
        </w:rPr>
        <w:t>Docman</w:t>
      </w:r>
      <w:proofErr w:type="spellEnd"/>
      <w:r w:rsidR="00DE7100" w:rsidRPr="00974E58">
        <w:rPr>
          <w:rFonts w:asciiTheme="minorHAnsi" w:hAnsiTheme="minorHAnsi" w:cstheme="minorHAnsi"/>
        </w:rPr>
        <w:t xml:space="preserve"> </w:t>
      </w:r>
    </w:p>
    <w:p w14:paraId="56069346" w14:textId="6C826107" w:rsidR="00021850" w:rsidRPr="00974E58" w:rsidRDefault="00DE7100" w:rsidP="00021850">
      <w:pPr>
        <w:pStyle w:val="NormalWeb"/>
        <w:shd w:val="clear" w:color="auto" w:fill="FFFFFF"/>
        <w:rPr>
          <w:rFonts w:asciiTheme="minorHAnsi" w:hAnsiTheme="minorHAnsi" w:cstheme="minorHAnsi"/>
          <w:color w:val="212121"/>
          <w:sz w:val="23"/>
          <w:szCs w:val="23"/>
        </w:rPr>
      </w:pPr>
      <w:r w:rsidRPr="00974E58">
        <w:rPr>
          <w:rFonts w:asciiTheme="minorHAnsi" w:hAnsiTheme="minorHAnsi" w:cstheme="minorHAnsi"/>
          <w:color w:val="000000"/>
          <w:sz w:val="24"/>
          <w:szCs w:val="24"/>
        </w:rPr>
        <w:t xml:space="preserve">Docman </w:t>
      </w:r>
      <w:r w:rsidR="00021850" w:rsidRPr="00974E58">
        <w:rPr>
          <w:rFonts w:asciiTheme="minorHAnsi" w:hAnsiTheme="minorHAnsi" w:cstheme="minorHAnsi"/>
          <w:color w:val="000000"/>
          <w:sz w:val="24"/>
          <w:szCs w:val="24"/>
        </w:rPr>
        <w:t xml:space="preserve">can process incoming attachments on an email straight into the incoming correspondence queue in </w:t>
      </w:r>
      <w:r w:rsidRPr="00974E58">
        <w:rPr>
          <w:rFonts w:asciiTheme="minorHAnsi" w:hAnsiTheme="minorHAnsi" w:cstheme="minorHAnsi"/>
          <w:color w:val="000000"/>
          <w:sz w:val="24"/>
          <w:szCs w:val="24"/>
        </w:rPr>
        <w:t xml:space="preserve">Docman </w:t>
      </w:r>
      <w:r w:rsidR="00021850" w:rsidRPr="00974E58">
        <w:rPr>
          <w:rFonts w:asciiTheme="minorHAnsi" w:hAnsiTheme="minorHAnsi" w:cstheme="minorHAnsi"/>
          <w:color w:val="000000"/>
          <w:sz w:val="24"/>
          <w:szCs w:val="24"/>
        </w:rPr>
        <w:t>GP.</w:t>
      </w:r>
    </w:p>
    <w:p w14:paraId="0DB924C8" w14:textId="147D5AC1" w:rsidR="00163D03" w:rsidRPr="00974E58" w:rsidRDefault="00021850" w:rsidP="00021850">
      <w:pPr>
        <w:pStyle w:val="NormalWeb"/>
        <w:shd w:val="clear" w:color="auto" w:fill="FFFFFF"/>
        <w:rPr>
          <w:rFonts w:asciiTheme="minorHAnsi" w:hAnsiTheme="minorHAnsi" w:cstheme="minorHAnsi"/>
          <w:color w:val="000000"/>
          <w:sz w:val="24"/>
          <w:szCs w:val="24"/>
        </w:rPr>
      </w:pPr>
      <w:r w:rsidRPr="00974E58">
        <w:rPr>
          <w:rFonts w:asciiTheme="minorHAnsi" w:hAnsiTheme="minorHAnsi" w:cstheme="minorHAnsi"/>
          <w:color w:val="000000"/>
          <w:sz w:val="24"/>
          <w:szCs w:val="24"/>
        </w:rPr>
        <w:lastRenderedPageBreak/>
        <w:t xml:space="preserve">Some </w:t>
      </w:r>
      <w:r w:rsidR="00B22E90" w:rsidRPr="00974E58">
        <w:rPr>
          <w:rFonts w:asciiTheme="minorHAnsi" w:hAnsiTheme="minorHAnsi" w:cstheme="minorHAnsi"/>
          <w:color w:val="000000"/>
          <w:sz w:val="24"/>
          <w:szCs w:val="24"/>
        </w:rPr>
        <w:t xml:space="preserve">GP </w:t>
      </w:r>
      <w:r w:rsidRPr="00974E58">
        <w:rPr>
          <w:rFonts w:asciiTheme="minorHAnsi" w:hAnsiTheme="minorHAnsi" w:cstheme="minorHAnsi"/>
          <w:color w:val="000000"/>
          <w:sz w:val="24"/>
          <w:szCs w:val="24"/>
        </w:rPr>
        <w:t xml:space="preserve">practices prefer </w:t>
      </w:r>
      <w:proofErr w:type="spellStart"/>
      <w:r w:rsidR="00DE7100" w:rsidRPr="00974E58">
        <w:rPr>
          <w:rFonts w:asciiTheme="minorHAnsi" w:hAnsiTheme="minorHAnsi" w:cstheme="minorHAnsi"/>
          <w:color w:val="000000"/>
          <w:sz w:val="24"/>
          <w:szCs w:val="24"/>
        </w:rPr>
        <w:t>Docman</w:t>
      </w:r>
      <w:proofErr w:type="spellEnd"/>
      <w:r w:rsidR="00DE7100" w:rsidRPr="00974E58">
        <w:rPr>
          <w:rFonts w:asciiTheme="minorHAnsi" w:hAnsiTheme="minorHAnsi" w:cstheme="minorHAnsi"/>
          <w:color w:val="000000"/>
          <w:sz w:val="24"/>
          <w:szCs w:val="24"/>
        </w:rPr>
        <w:t xml:space="preserve"> </w:t>
      </w:r>
      <w:r w:rsidRPr="00974E58">
        <w:rPr>
          <w:rFonts w:asciiTheme="minorHAnsi" w:hAnsiTheme="minorHAnsi" w:cstheme="minorHAnsi"/>
          <w:color w:val="000000"/>
          <w:sz w:val="24"/>
          <w:szCs w:val="24"/>
        </w:rPr>
        <w:t xml:space="preserve">processing of incoming correspondence, as it offers them one workflow </w:t>
      </w:r>
      <w:r w:rsidR="00B22E90" w:rsidRPr="00974E58">
        <w:rPr>
          <w:rFonts w:asciiTheme="minorHAnsi" w:hAnsiTheme="minorHAnsi" w:cstheme="minorHAnsi"/>
          <w:color w:val="000000"/>
          <w:sz w:val="24"/>
          <w:szCs w:val="24"/>
        </w:rPr>
        <w:t>for all correspondence types</w:t>
      </w:r>
      <w:r w:rsidRPr="00974E58">
        <w:rPr>
          <w:rFonts w:asciiTheme="minorHAnsi" w:hAnsiTheme="minorHAnsi" w:cstheme="minorHAnsi"/>
          <w:color w:val="000000"/>
          <w:sz w:val="24"/>
          <w:szCs w:val="24"/>
        </w:rPr>
        <w:t xml:space="preserve">. If </w:t>
      </w:r>
      <w:r w:rsidR="00CA4E44" w:rsidRPr="00974E58">
        <w:rPr>
          <w:rFonts w:asciiTheme="minorHAnsi" w:hAnsiTheme="minorHAnsi" w:cstheme="minorHAnsi"/>
          <w:color w:val="000000"/>
          <w:sz w:val="24"/>
          <w:szCs w:val="24"/>
        </w:rPr>
        <w:t xml:space="preserve">you use </w:t>
      </w:r>
      <w:r w:rsidR="00DE7100" w:rsidRPr="00974E58">
        <w:rPr>
          <w:rFonts w:asciiTheme="minorHAnsi" w:hAnsiTheme="minorHAnsi" w:cstheme="minorHAnsi"/>
          <w:color w:val="000000"/>
          <w:sz w:val="24"/>
          <w:szCs w:val="24"/>
        </w:rPr>
        <w:t xml:space="preserve">Docman </w:t>
      </w:r>
      <w:r w:rsidR="00CA4E44" w:rsidRPr="00974E58">
        <w:rPr>
          <w:rFonts w:asciiTheme="minorHAnsi" w:hAnsiTheme="minorHAnsi" w:cstheme="minorHAnsi"/>
          <w:color w:val="000000"/>
          <w:sz w:val="24"/>
          <w:szCs w:val="24"/>
        </w:rPr>
        <w:t xml:space="preserve">and </w:t>
      </w:r>
      <w:r w:rsidRPr="00974E58">
        <w:rPr>
          <w:rFonts w:asciiTheme="minorHAnsi" w:hAnsiTheme="minorHAnsi" w:cstheme="minorHAnsi"/>
          <w:color w:val="000000"/>
          <w:sz w:val="24"/>
          <w:szCs w:val="24"/>
        </w:rPr>
        <w:t xml:space="preserve">this is your preference, make sure the </w:t>
      </w:r>
      <w:r w:rsidR="00DE7100" w:rsidRPr="00974E58">
        <w:rPr>
          <w:rFonts w:asciiTheme="minorHAnsi" w:hAnsiTheme="minorHAnsi" w:cstheme="minorHAnsi"/>
          <w:color w:val="000000"/>
          <w:sz w:val="24"/>
          <w:szCs w:val="24"/>
        </w:rPr>
        <w:t xml:space="preserve">Docman </w:t>
      </w:r>
      <w:r w:rsidRPr="00974E58">
        <w:rPr>
          <w:rFonts w:asciiTheme="minorHAnsi" w:hAnsiTheme="minorHAnsi" w:cstheme="minorHAnsi"/>
          <w:color w:val="000000"/>
          <w:sz w:val="24"/>
          <w:szCs w:val="24"/>
        </w:rPr>
        <w:t>email address on D</w:t>
      </w:r>
      <w:r w:rsidR="00416C25" w:rsidRPr="00974E58">
        <w:rPr>
          <w:rFonts w:asciiTheme="minorHAnsi" w:hAnsiTheme="minorHAnsi" w:cstheme="minorHAnsi"/>
          <w:color w:val="000000"/>
          <w:sz w:val="24"/>
          <w:szCs w:val="24"/>
        </w:rPr>
        <w:t>o</w:t>
      </w:r>
      <w:r w:rsidRPr="00974E58">
        <w:rPr>
          <w:rFonts w:asciiTheme="minorHAnsi" w:hAnsiTheme="minorHAnsi" w:cstheme="minorHAnsi"/>
          <w:color w:val="000000"/>
          <w:sz w:val="24"/>
          <w:szCs w:val="24"/>
        </w:rPr>
        <w:t>S is accurate</w:t>
      </w:r>
      <w:r w:rsidR="00163D03" w:rsidRPr="00974E58">
        <w:rPr>
          <w:rFonts w:asciiTheme="minorHAnsi" w:hAnsiTheme="minorHAnsi" w:cstheme="minorHAnsi"/>
          <w:color w:val="000000"/>
          <w:sz w:val="24"/>
          <w:szCs w:val="24"/>
        </w:rPr>
        <w:t xml:space="preserve"> via your D</w:t>
      </w:r>
      <w:r w:rsidR="00974E58" w:rsidRPr="00974E58">
        <w:rPr>
          <w:rFonts w:asciiTheme="minorHAnsi" w:hAnsiTheme="minorHAnsi" w:cstheme="minorHAnsi"/>
          <w:color w:val="000000"/>
          <w:sz w:val="24"/>
          <w:szCs w:val="24"/>
        </w:rPr>
        <w:t>o</w:t>
      </w:r>
      <w:r w:rsidR="00163D03" w:rsidRPr="00974E58">
        <w:rPr>
          <w:rFonts w:asciiTheme="minorHAnsi" w:hAnsiTheme="minorHAnsi" w:cstheme="minorHAnsi"/>
          <w:color w:val="000000"/>
          <w:sz w:val="24"/>
          <w:szCs w:val="24"/>
        </w:rPr>
        <w:t>S Lead.</w:t>
      </w:r>
    </w:p>
    <w:p w14:paraId="23F148A9" w14:textId="3A35F32D" w:rsidR="00163D03" w:rsidRPr="00974E58" w:rsidRDefault="00163D03" w:rsidP="00163D03">
      <w:pPr>
        <w:rPr>
          <w:rFonts w:asciiTheme="minorHAnsi" w:hAnsiTheme="minorHAnsi" w:cstheme="minorHAnsi"/>
          <w:color w:val="000000"/>
          <w:shd w:val="clear" w:color="auto" w:fill="FFFFFF"/>
        </w:rPr>
      </w:pPr>
      <w:r w:rsidRPr="00974E58">
        <w:rPr>
          <w:rFonts w:asciiTheme="minorHAnsi" w:hAnsiTheme="minorHAnsi" w:cstheme="minorHAnsi"/>
          <w:color w:val="000000"/>
          <w:shd w:val="clear" w:color="auto" w:fill="FFFFFF"/>
        </w:rPr>
        <w:t xml:space="preserve">Regardless of the </w:t>
      </w:r>
      <w:r w:rsidR="00DE7100" w:rsidRPr="00974E58">
        <w:rPr>
          <w:rFonts w:asciiTheme="minorHAnsi" w:hAnsiTheme="minorHAnsi" w:cstheme="minorHAnsi"/>
          <w:color w:val="000000"/>
          <w:shd w:val="clear" w:color="auto" w:fill="FFFFFF"/>
        </w:rPr>
        <w:t xml:space="preserve">Docman </w:t>
      </w:r>
      <w:r w:rsidRPr="00974E58">
        <w:rPr>
          <w:rFonts w:asciiTheme="minorHAnsi" w:hAnsiTheme="minorHAnsi" w:cstheme="minorHAnsi"/>
          <w:color w:val="000000"/>
          <w:shd w:val="clear" w:color="auto" w:fill="FFFFFF"/>
        </w:rPr>
        <w:t>version in use, messages will appear as email in the inbox.  Reports will be converted to PDF by Docman and can be filed by practice staff. </w:t>
      </w:r>
    </w:p>
    <w:p w14:paraId="42BEC6B0" w14:textId="2BD92767" w:rsidR="00B22E90" w:rsidRPr="00974E58" w:rsidRDefault="00B22E90" w:rsidP="00163D03">
      <w:pPr>
        <w:rPr>
          <w:rFonts w:asciiTheme="minorHAnsi" w:hAnsiTheme="minorHAnsi" w:cstheme="minorHAnsi"/>
          <w:color w:val="000000"/>
          <w:shd w:val="clear" w:color="auto" w:fill="FFFFFF"/>
        </w:rPr>
      </w:pPr>
    </w:p>
    <w:p w14:paraId="50C77982" w14:textId="44F737EE" w:rsidR="00974E58" w:rsidRPr="00974E58" w:rsidRDefault="00974E58" w:rsidP="00974E58">
      <w:pPr>
        <w:rPr>
          <w:rFonts w:asciiTheme="minorHAnsi" w:hAnsiTheme="minorHAnsi" w:cstheme="minorHAnsi"/>
        </w:rPr>
      </w:pPr>
      <w:r w:rsidRPr="00974E58">
        <w:rPr>
          <w:rFonts w:asciiTheme="minorHAnsi" w:hAnsiTheme="minorHAnsi" w:cstheme="minorHAnsi"/>
        </w:rPr>
        <w:t xml:space="preserve">Refer to </w:t>
      </w:r>
      <w:proofErr w:type="spellStart"/>
      <w:r w:rsidRPr="00974E58">
        <w:rPr>
          <w:rFonts w:asciiTheme="minorHAnsi" w:hAnsiTheme="minorHAnsi" w:cstheme="minorHAnsi"/>
        </w:rPr>
        <w:t>Docman</w:t>
      </w:r>
      <w:proofErr w:type="spellEnd"/>
      <w:r w:rsidRPr="00974E58">
        <w:rPr>
          <w:rFonts w:asciiTheme="minorHAnsi" w:hAnsiTheme="minorHAnsi" w:cstheme="minorHAnsi"/>
        </w:rPr>
        <w:t xml:space="preserve"> support guides for how to configure receiving IUC Encounter Reports in this way on the</w:t>
      </w:r>
      <w:r>
        <w:rPr>
          <w:rFonts w:asciiTheme="minorHAnsi" w:hAnsiTheme="minorHAnsi" w:cstheme="minorHAnsi"/>
        </w:rPr>
        <w:t xml:space="preserve"> </w:t>
      </w:r>
      <w:hyperlink r:id="rId10" w:history="1">
        <w:proofErr w:type="spellStart"/>
        <w:r w:rsidRPr="00974E58">
          <w:rPr>
            <w:rStyle w:val="Hyperlink"/>
            <w:rFonts w:asciiTheme="minorHAnsi" w:hAnsiTheme="minorHAnsi" w:cstheme="minorHAnsi"/>
          </w:rPr>
          <w:t>Docman</w:t>
        </w:r>
        <w:proofErr w:type="spellEnd"/>
        <w:r w:rsidRPr="00974E58">
          <w:rPr>
            <w:rStyle w:val="Hyperlink"/>
            <w:rFonts w:asciiTheme="minorHAnsi" w:hAnsiTheme="minorHAnsi" w:cstheme="minorHAnsi"/>
          </w:rPr>
          <w:t xml:space="preserve"> Support Site</w:t>
        </w:r>
      </w:hyperlink>
      <w:r w:rsidRPr="00974E58">
        <w:rPr>
          <w:rFonts w:asciiTheme="minorHAnsi" w:hAnsiTheme="minorHAnsi" w:cstheme="minorHAnsi"/>
        </w:rPr>
        <w:t>.</w:t>
      </w:r>
    </w:p>
    <w:p w14:paraId="44C96F9D" w14:textId="0F8D4EDD" w:rsidR="00B22E90" w:rsidRPr="00974E58" w:rsidRDefault="00B22E90" w:rsidP="00163D03">
      <w:pPr>
        <w:rPr>
          <w:rFonts w:asciiTheme="minorHAnsi" w:hAnsiTheme="minorHAnsi" w:cstheme="minorHAnsi"/>
        </w:rPr>
      </w:pPr>
    </w:p>
    <w:p w14:paraId="1E945CA6" w14:textId="7ECBA1AA" w:rsidR="00021850" w:rsidRPr="00974E58" w:rsidRDefault="00021850" w:rsidP="00021850">
      <w:pPr>
        <w:pStyle w:val="NormalWeb"/>
        <w:shd w:val="clear" w:color="auto" w:fill="FFFFFF"/>
        <w:rPr>
          <w:rFonts w:asciiTheme="minorHAnsi" w:hAnsiTheme="minorHAnsi" w:cstheme="minorHAnsi"/>
          <w:color w:val="212121"/>
          <w:sz w:val="23"/>
          <w:szCs w:val="23"/>
        </w:rPr>
      </w:pPr>
      <w:r w:rsidRPr="00974E58">
        <w:rPr>
          <w:rFonts w:asciiTheme="minorHAnsi" w:hAnsiTheme="minorHAnsi" w:cstheme="minorHAnsi"/>
          <w:b/>
          <w:bCs/>
          <w:color w:val="000000"/>
          <w:sz w:val="24"/>
          <w:szCs w:val="24"/>
        </w:rPr>
        <w:t>Note:</w:t>
      </w:r>
      <w:r w:rsidRPr="00974E58">
        <w:rPr>
          <w:rFonts w:asciiTheme="minorHAnsi" w:hAnsiTheme="minorHAnsi" w:cstheme="minorHAnsi"/>
          <w:color w:val="000000"/>
          <w:sz w:val="24"/>
          <w:szCs w:val="24"/>
        </w:rPr>
        <w:t xml:space="preserve"> the </w:t>
      </w:r>
      <w:r w:rsidR="00DE7100" w:rsidRPr="00974E58">
        <w:rPr>
          <w:rFonts w:asciiTheme="minorHAnsi" w:hAnsiTheme="minorHAnsi" w:cstheme="minorHAnsi"/>
          <w:color w:val="000000"/>
          <w:sz w:val="24"/>
          <w:szCs w:val="24"/>
        </w:rPr>
        <w:t xml:space="preserve">Docman </w:t>
      </w:r>
      <w:r w:rsidRPr="00974E58">
        <w:rPr>
          <w:rFonts w:asciiTheme="minorHAnsi" w:hAnsiTheme="minorHAnsi" w:cstheme="minorHAnsi"/>
          <w:color w:val="000000"/>
          <w:sz w:val="24"/>
          <w:szCs w:val="24"/>
        </w:rPr>
        <w:t xml:space="preserve">service cannot at this time process suspected </w:t>
      </w:r>
      <w:r w:rsidR="00911346" w:rsidRPr="00974E58">
        <w:rPr>
          <w:rFonts w:asciiTheme="minorHAnsi" w:hAnsiTheme="minorHAnsi" w:cstheme="minorHAnsi"/>
          <w:color w:val="000000"/>
          <w:sz w:val="24"/>
          <w:szCs w:val="24"/>
        </w:rPr>
        <w:t>COVID-19</w:t>
      </w:r>
      <w:r w:rsidRPr="00974E58">
        <w:rPr>
          <w:rFonts w:asciiTheme="minorHAnsi" w:hAnsiTheme="minorHAnsi" w:cstheme="minorHAnsi"/>
          <w:color w:val="000000"/>
          <w:sz w:val="24"/>
          <w:szCs w:val="24"/>
        </w:rPr>
        <w:t xml:space="preserve"> information direct</w:t>
      </w:r>
      <w:r w:rsidR="00B41B19" w:rsidRPr="00974E58">
        <w:rPr>
          <w:rFonts w:asciiTheme="minorHAnsi" w:hAnsiTheme="minorHAnsi" w:cstheme="minorHAnsi"/>
          <w:color w:val="000000"/>
          <w:sz w:val="24"/>
          <w:szCs w:val="24"/>
        </w:rPr>
        <w:t>ly</w:t>
      </w:r>
      <w:r w:rsidRPr="00974E58">
        <w:rPr>
          <w:rFonts w:asciiTheme="minorHAnsi" w:hAnsiTheme="minorHAnsi" w:cstheme="minorHAnsi"/>
          <w:color w:val="000000"/>
          <w:sz w:val="24"/>
          <w:szCs w:val="24"/>
        </w:rPr>
        <w:t xml:space="preserve"> </w:t>
      </w:r>
      <w:r w:rsidR="00B41B19" w:rsidRPr="00974E58">
        <w:rPr>
          <w:rFonts w:asciiTheme="minorHAnsi" w:hAnsiTheme="minorHAnsi" w:cstheme="minorHAnsi"/>
          <w:color w:val="000000"/>
          <w:sz w:val="24"/>
          <w:szCs w:val="24"/>
        </w:rPr>
        <w:t xml:space="preserve">into </w:t>
      </w:r>
      <w:r w:rsidRPr="00974E58">
        <w:rPr>
          <w:rFonts w:asciiTheme="minorHAnsi" w:hAnsiTheme="minorHAnsi" w:cstheme="minorHAnsi"/>
          <w:color w:val="000000"/>
          <w:sz w:val="24"/>
          <w:szCs w:val="24"/>
        </w:rPr>
        <w:t>the patient record.  Practices should consider, for the </w:t>
      </w:r>
      <w:r w:rsidR="00911346" w:rsidRPr="00974E58">
        <w:rPr>
          <w:rFonts w:asciiTheme="minorHAnsi" w:hAnsiTheme="minorHAnsi" w:cstheme="minorHAnsi"/>
          <w:color w:val="000000"/>
          <w:sz w:val="24"/>
          <w:szCs w:val="24"/>
        </w:rPr>
        <w:t>COVID-19</w:t>
      </w:r>
      <w:r w:rsidRPr="00974E58">
        <w:rPr>
          <w:rFonts w:asciiTheme="minorHAnsi" w:hAnsiTheme="minorHAnsi" w:cstheme="minorHAnsi"/>
          <w:color w:val="000000"/>
          <w:sz w:val="24"/>
          <w:szCs w:val="24"/>
        </w:rPr>
        <w:t xml:space="preserve"> emergency response period, changing </w:t>
      </w:r>
      <w:r w:rsidR="00FD51B2" w:rsidRPr="00974E58">
        <w:rPr>
          <w:rFonts w:asciiTheme="minorHAnsi" w:hAnsiTheme="minorHAnsi" w:cstheme="minorHAnsi"/>
          <w:color w:val="000000"/>
          <w:sz w:val="24"/>
          <w:szCs w:val="24"/>
        </w:rPr>
        <w:t>IUC encounter reports</w:t>
      </w:r>
      <w:r w:rsidRPr="00974E58">
        <w:rPr>
          <w:rFonts w:asciiTheme="minorHAnsi" w:hAnsiTheme="minorHAnsi" w:cstheme="minorHAnsi"/>
          <w:color w:val="000000"/>
          <w:sz w:val="24"/>
          <w:szCs w:val="24"/>
        </w:rPr>
        <w:t xml:space="preserve"> delivery method to </w:t>
      </w:r>
      <w:r w:rsidR="00CA4E44" w:rsidRPr="00974E58">
        <w:rPr>
          <w:rFonts w:asciiTheme="minorHAnsi" w:hAnsiTheme="minorHAnsi" w:cstheme="minorHAnsi"/>
          <w:color w:val="000000"/>
          <w:sz w:val="24"/>
          <w:szCs w:val="24"/>
        </w:rPr>
        <w:t xml:space="preserve">electronic messaging </w:t>
      </w:r>
      <w:r w:rsidRPr="00974E58">
        <w:rPr>
          <w:rFonts w:asciiTheme="minorHAnsi" w:hAnsiTheme="minorHAnsi" w:cstheme="minorHAnsi"/>
          <w:color w:val="000000"/>
          <w:sz w:val="24"/>
          <w:szCs w:val="24"/>
        </w:rPr>
        <w:t>(Method 1 above)</w:t>
      </w:r>
      <w:r w:rsidR="00B41B19" w:rsidRPr="00974E58">
        <w:rPr>
          <w:rFonts w:asciiTheme="minorHAnsi" w:hAnsiTheme="minorHAnsi" w:cstheme="minorHAnsi"/>
          <w:color w:val="000000"/>
          <w:sz w:val="24"/>
          <w:szCs w:val="24"/>
        </w:rPr>
        <w:t xml:space="preserve"> in order to allow this automatic update on information into the patient record</w:t>
      </w:r>
      <w:r w:rsidRPr="00974E58">
        <w:rPr>
          <w:rFonts w:asciiTheme="minorHAnsi" w:hAnsiTheme="minorHAnsi" w:cstheme="minorHAnsi"/>
          <w:color w:val="000000"/>
          <w:sz w:val="24"/>
          <w:szCs w:val="24"/>
        </w:rPr>
        <w:t>. Changing back to using </w:t>
      </w:r>
      <w:r w:rsidR="00DE7100" w:rsidRPr="00974E58">
        <w:rPr>
          <w:rFonts w:asciiTheme="minorHAnsi" w:hAnsiTheme="minorHAnsi" w:cstheme="minorHAnsi"/>
          <w:color w:val="000000"/>
          <w:sz w:val="24"/>
          <w:szCs w:val="24"/>
        </w:rPr>
        <w:t xml:space="preserve">Docman </w:t>
      </w:r>
      <w:r w:rsidRPr="00974E58">
        <w:rPr>
          <w:rFonts w:asciiTheme="minorHAnsi" w:hAnsiTheme="minorHAnsi" w:cstheme="minorHAnsi"/>
          <w:color w:val="000000"/>
          <w:sz w:val="24"/>
          <w:szCs w:val="24"/>
        </w:rPr>
        <w:t xml:space="preserve">can be done </w:t>
      </w:r>
      <w:r w:rsidR="008D6556" w:rsidRPr="00974E58">
        <w:rPr>
          <w:rFonts w:asciiTheme="minorHAnsi" w:hAnsiTheme="minorHAnsi" w:cstheme="minorHAnsi"/>
          <w:color w:val="000000"/>
          <w:sz w:val="24"/>
          <w:szCs w:val="24"/>
        </w:rPr>
        <w:t xml:space="preserve">easily </w:t>
      </w:r>
      <w:r w:rsidRPr="00974E58">
        <w:rPr>
          <w:rFonts w:asciiTheme="minorHAnsi" w:hAnsiTheme="minorHAnsi" w:cstheme="minorHAnsi"/>
          <w:color w:val="000000"/>
          <w:sz w:val="24"/>
          <w:szCs w:val="24"/>
        </w:rPr>
        <w:t xml:space="preserve">at any time </w:t>
      </w:r>
      <w:r w:rsidR="008D6556" w:rsidRPr="00974E58">
        <w:rPr>
          <w:rFonts w:asciiTheme="minorHAnsi" w:hAnsiTheme="minorHAnsi" w:cstheme="minorHAnsi"/>
          <w:color w:val="000000"/>
          <w:sz w:val="24"/>
          <w:szCs w:val="24"/>
        </w:rPr>
        <w:t xml:space="preserve">via </w:t>
      </w:r>
      <w:r w:rsidRPr="00974E58">
        <w:rPr>
          <w:rFonts w:asciiTheme="minorHAnsi" w:hAnsiTheme="minorHAnsi" w:cstheme="minorHAnsi"/>
          <w:color w:val="000000"/>
          <w:sz w:val="24"/>
          <w:szCs w:val="24"/>
        </w:rPr>
        <w:t>a request into the D</w:t>
      </w:r>
      <w:r w:rsidR="00416C25" w:rsidRPr="00974E58">
        <w:rPr>
          <w:rFonts w:asciiTheme="minorHAnsi" w:hAnsiTheme="minorHAnsi" w:cstheme="minorHAnsi"/>
          <w:color w:val="000000"/>
          <w:sz w:val="24"/>
          <w:szCs w:val="24"/>
        </w:rPr>
        <w:t>o</w:t>
      </w:r>
      <w:r w:rsidRPr="00974E58">
        <w:rPr>
          <w:rFonts w:asciiTheme="minorHAnsi" w:hAnsiTheme="minorHAnsi" w:cstheme="minorHAnsi"/>
          <w:color w:val="000000"/>
          <w:sz w:val="24"/>
          <w:szCs w:val="24"/>
        </w:rPr>
        <w:t>S Lead for your area.</w:t>
      </w:r>
    </w:p>
    <w:p w14:paraId="7046F0C5" w14:textId="352C0AF5" w:rsidR="009417F3" w:rsidRPr="00974E58" w:rsidRDefault="00021850" w:rsidP="00021850">
      <w:pPr>
        <w:rPr>
          <w:rFonts w:asciiTheme="minorHAnsi" w:hAnsiTheme="minorHAnsi" w:cstheme="minorHAnsi"/>
          <w:color w:val="000000"/>
        </w:rPr>
      </w:pPr>
      <w:r w:rsidRPr="00974E58">
        <w:rPr>
          <w:rFonts w:asciiTheme="minorHAnsi" w:hAnsiTheme="minorHAnsi" w:cstheme="minorHAnsi"/>
          <w:b/>
          <w:bCs/>
          <w:color w:val="000000"/>
        </w:rPr>
        <w:t>Note:</w:t>
      </w:r>
      <w:r w:rsidRPr="00974E58">
        <w:rPr>
          <w:rFonts w:asciiTheme="minorHAnsi" w:hAnsiTheme="minorHAnsi" w:cstheme="minorHAnsi"/>
          <w:color w:val="000000"/>
        </w:rPr>
        <w:t xml:space="preserve"> the use of</w:t>
      </w:r>
      <w:r w:rsidR="00B1431A" w:rsidRPr="00974E58">
        <w:rPr>
          <w:rFonts w:asciiTheme="minorHAnsi" w:hAnsiTheme="minorHAnsi" w:cstheme="minorHAnsi"/>
          <w:color w:val="000000"/>
        </w:rPr>
        <w:t xml:space="preserve"> </w:t>
      </w:r>
      <w:r w:rsidR="00B41B19" w:rsidRPr="00974E58">
        <w:rPr>
          <w:rFonts w:asciiTheme="minorHAnsi" w:hAnsiTheme="minorHAnsi" w:cstheme="minorHAnsi"/>
          <w:color w:val="000000"/>
        </w:rPr>
        <w:t xml:space="preserve">electronic </w:t>
      </w:r>
      <w:r w:rsidR="00B1431A" w:rsidRPr="00974E58">
        <w:rPr>
          <w:rFonts w:asciiTheme="minorHAnsi" w:hAnsiTheme="minorHAnsi" w:cstheme="minorHAnsi"/>
          <w:color w:val="000000"/>
        </w:rPr>
        <w:t>messaging</w:t>
      </w:r>
      <w:r w:rsidRPr="00974E58">
        <w:rPr>
          <w:rFonts w:asciiTheme="minorHAnsi" w:hAnsiTheme="minorHAnsi" w:cstheme="minorHAnsi"/>
          <w:color w:val="000000"/>
        </w:rPr>
        <w:t xml:space="preserve"> for </w:t>
      </w:r>
      <w:r w:rsidR="00FD51B2" w:rsidRPr="00974E58">
        <w:rPr>
          <w:rFonts w:asciiTheme="minorHAnsi" w:hAnsiTheme="minorHAnsi" w:cstheme="minorHAnsi"/>
          <w:color w:val="000000"/>
        </w:rPr>
        <w:t>IUC</w:t>
      </w:r>
      <w:r w:rsidRPr="00974E58">
        <w:rPr>
          <w:rFonts w:asciiTheme="minorHAnsi" w:hAnsiTheme="minorHAnsi" w:cstheme="minorHAnsi"/>
          <w:color w:val="000000"/>
        </w:rPr>
        <w:t xml:space="preserve"> Reports will not prevent </w:t>
      </w:r>
      <w:r w:rsidR="00DE7100" w:rsidRPr="00974E58">
        <w:rPr>
          <w:rFonts w:asciiTheme="minorHAnsi" w:hAnsiTheme="minorHAnsi" w:cstheme="minorHAnsi"/>
          <w:color w:val="000000"/>
        </w:rPr>
        <w:t xml:space="preserve">Docman </w:t>
      </w:r>
      <w:r w:rsidRPr="00974E58">
        <w:rPr>
          <w:rFonts w:asciiTheme="minorHAnsi" w:hAnsiTheme="minorHAnsi" w:cstheme="minorHAnsi"/>
          <w:color w:val="000000"/>
        </w:rPr>
        <w:t xml:space="preserve">being used for other types of communications e.g. OOHs </w:t>
      </w:r>
      <w:r w:rsidR="00FD51B2" w:rsidRPr="00974E58">
        <w:rPr>
          <w:rFonts w:asciiTheme="minorHAnsi" w:hAnsiTheme="minorHAnsi" w:cstheme="minorHAnsi"/>
          <w:color w:val="000000"/>
        </w:rPr>
        <w:t xml:space="preserve">consultation </w:t>
      </w:r>
      <w:r w:rsidRPr="00974E58">
        <w:rPr>
          <w:rFonts w:asciiTheme="minorHAnsi" w:hAnsiTheme="minorHAnsi" w:cstheme="minorHAnsi"/>
          <w:color w:val="000000"/>
        </w:rPr>
        <w:t>reports and hospital discharge summaries.</w:t>
      </w:r>
    </w:p>
    <w:p w14:paraId="2F1ADBF8" w14:textId="6DEEBAA5" w:rsidR="008D6556" w:rsidRPr="00974E58" w:rsidRDefault="008D6556" w:rsidP="00021850">
      <w:pPr>
        <w:rPr>
          <w:rFonts w:asciiTheme="minorHAnsi" w:hAnsiTheme="minorHAnsi" w:cstheme="minorHAnsi"/>
          <w:color w:val="000000"/>
        </w:rPr>
      </w:pPr>
    </w:p>
    <w:p w14:paraId="7A7B39EF" w14:textId="112CFE63" w:rsidR="008D6556" w:rsidRPr="00974E58" w:rsidRDefault="008D6556" w:rsidP="00CA4E44">
      <w:pPr>
        <w:pStyle w:val="Heading3"/>
        <w:rPr>
          <w:rFonts w:asciiTheme="minorHAnsi" w:hAnsiTheme="minorHAnsi" w:cstheme="minorHAnsi"/>
        </w:rPr>
      </w:pPr>
      <w:r w:rsidRPr="00974E58">
        <w:rPr>
          <w:rFonts w:asciiTheme="minorHAnsi" w:hAnsiTheme="minorHAnsi" w:cstheme="minorHAnsi"/>
        </w:rPr>
        <w:t>Method 3 - Email into a shared inbox</w:t>
      </w:r>
    </w:p>
    <w:p w14:paraId="2A4EB4AF" w14:textId="77777777" w:rsidR="008D6556" w:rsidRPr="00974E58" w:rsidRDefault="008D6556" w:rsidP="008D6556">
      <w:pPr>
        <w:rPr>
          <w:rFonts w:asciiTheme="minorHAnsi" w:hAnsiTheme="minorHAnsi" w:cstheme="minorHAnsi"/>
          <w:color w:val="000000"/>
        </w:rPr>
      </w:pPr>
    </w:p>
    <w:p w14:paraId="287677F1" w14:textId="1D29A6BC" w:rsidR="008D6556" w:rsidRPr="00974E58" w:rsidRDefault="00CA4E44" w:rsidP="008D6556">
      <w:pPr>
        <w:rPr>
          <w:rFonts w:asciiTheme="minorHAnsi" w:hAnsiTheme="minorHAnsi" w:cstheme="minorHAnsi"/>
          <w:color w:val="000000"/>
        </w:rPr>
      </w:pPr>
      <w:r w:rsidRPr="00974E58">
        <w:rPr>
          <w:rFonts w:asciiTheme="minorHAnsi" w:hAnsiTheme="minorHAnsi" w:cstheme="minorHAnsi"/>
          <w:color w:val="000000"/>
        </w:rPr>
        <w:t>Encounter reports</w:t>
      </w:r>
      <w:r w:rsidR="008D6556" w:rsidRPr="00974E58">
        <w:rPr>
          <w:rFonts w:asciiTheme="minorHAnsi" w:hAnsiTheme="minorHAnsi" w:cstheme="minorHAnsi"/>
          <w:color w:val="000000"/>
        </w:rPr>
        <w:t xml:space="preserve"> can be received and processed manually into a shared email inbox.</w:t>
      </w:r>
    </w:p>
    <w:p w14:paraId="293C9217" w14:textId="77777777" w:rsidR="008D6556" w:rsidRPr="00974E58" w:rsidRDefault="008D6556" w:rsidP="008D6556">
      <w:pPr>
        <w:rPr>
          <w:rFonts w:asciiTheme="minorHAnsi" w:hAnsiTheme="minorHAnsi" w:cstheme="minorHAnsi"/>
          <w:color w:val="000000"/>
        </w:rPr>
      </w:pPr>
    </w:p>
    <w:p w14:paraId="76EF698F" w14:textId="6E6F00FF" w:rsidR="008D6556" w:rsidRPr="00974E58" w:rsidRDefault="008D6556" w:rsidP="008D6556">
      <w:pPr>
        <w:rPr>
          <w:rFonts w:asciiTheme="minorHAnsi" w:hAnsiTheme="minorHAnsi" w:cstheme="minorHAnsi"/>
          <w:color w:val="000000"/>
        </w:rPr>
      </w:pPr>
      <w:r w:rsidRPr="00974E58">
        <w:rPr>
          <w:rFonts w:asciiTheme="minorHAnsi" w:hAnsiTheme="minorHAnsi" w:cstheme="minorHAnsi"/>
          <w:color w:val="000000"/>
        </w:rPr>
        <w:t xml:space="preserve">The disadvantage of this approach is that </w:t>
      </w:r>
      <w:r w:rsidR="00860C85" w:rsidRPr="00974E58">
        <w:rPr>
          <w:rFonts w:asciiTheme="minorHAnsi" w:hAnsiTheme="minorHAnsi" w:cstheme="minorHAnsi"/>
          <w:color w:val="000000"/>
        </w:rPr>
        <w:t>r</w:t>
      </w:r>
      <w:r w:rsidRPr="00974E58">
        <w:rPr>
          <w:rFonts w:asciiTheme="minorHAnsi" w:hAnsiTheme="minorHAnsi" w:cstheme="minorHAnsi"/>
          <w:color w:val="000000"/>
        </w:rPr>
        <w:t>eports are not received direct</w:t>
      </w:r>
      <w:r w:rsidR="007361C1" w:rsidRPr="00974E58">
        <w:rPr>
          <w:rFonts w:asciiTheme="minorHAnsi" w:hAnsiTheme="minorHAnsi" w:cstheme="minorHAnsi"/>
          <w:color w:val="000000"/>
        </w:rPr>
        <w:t>ly onto the patient record</w:t>
      </w:r>
      <w:r w:rsidRPr="00974E58">
        <w:rPr>
          <w:rFonts w:asciiTheme="minorHAnsi" w:hAnsiTheme="minorHAnsi" w:cstheme="minorHAnsi"/>
          <w:color w:val="000000"/>
        </w:rPr>
        <w:t>. Local staff must monitor a</w:t>
      </w:r>
      <w:r w:rsidR="00860C85" w:rsidRPr="00974E58">
        <w:rPr>
          <w:rFonts w:asciiTheme="minorHAnsi" w:hAnsiTheme="minorHAnsi" w:cstheme="minorHAnsi"/>
          <w:color w:val="000000"/>
        </w:rPr>
        <w:t xml:space="preserve"> </w:t>
      </w:r>
      <w:r w:rsidR="00CA4E44" w:rsidRPr="00974E58">
        <w:rPr>
          <w:rFonts w:asciiTheme="minorHAnsi" w:hAnsiTheme="minorHAnsi" w:cstheme="minorHAnsi"/>
          <w:color w:val="000000"/>
        </w:rPr>
        <w:t>shared</w:t>
      </w:r>
      <w:r w:rsidR="00860C85" w:rsidRPr="00974E58">
        <w:rPr>
          <w:rFonts w:asciiTheme="minorHAnsi" w:hAnsiTheme="minorHAnsi" w:cstheme="minorHAnsi"/>
          <w:color w:val="000000"/>
        </w:rPr>
        <w:t xml:space="preserve"> practice</w:t>
      </w:r>
      <w:r w:rsidRPr="00974E58">
        <w:rPr>
          <w:rFonts w:asciiTheme="minorHAnsi" w:hAnsiTheme="minorHAnsi" w:cstheme="minorHAnsi"/>
          <w:color w:val="000000"/>
        </w:rPr>
        <w:t xml:space="preserve"> mailbox and process the file into the GP Clinical system, causing delay and risking the latest information not being available in time for a GP to review prior to consulting with a patient.  The GP Connect appointment booking rollout already advises practices to not use email endpoints for this reason.</w:t>
      </w:r>
    </w:p>
    <w:p w14:paraId="6EC3A330" w14:textId="3A9EBAF4" w:rsidR="008D6556" w:rsidRPr="00974E58" w:rsidRDefault="008D6556" w:rsidP="00021850">
      <w:pPr>
        <w:rPr>
          <w:rFonts w:asciiTheme="minorHAnsi" w:hAnsiTheme="minorHAnsi" w:cstheme="minorHAnsi"/>
          <w:color w:val="000000"/>
        </w:rPr>
      </w:pPr>
    </w:p>
    <w:p w14:paraId="7676EBB1" w14:textId="2CC596C6" w:rsidR="00163D03" w:rsidRPr="00974E58" w:rsidRDefault="00163D03" w:rsidP="00021850">
      <w:pPr>
        <w:rPr>
          <w:rFonts w:asciiTheme="minorHAnsi" w:hAnsiTheme="minorHAnsi" w:cstheme="minorHAnsi"/>
          <w:color w:val="000000"/>
        </w:rPr>
      </w:pPr>
      <w:r w:rsidRPr="00974E58">
        <w:rPr>
          <w:rFonts w:asciiTheme="minorHAnsi" w:hAnsiTheme="minorHAnsi" w:cstheme="minorHAnsi"/>
          <w:color w:val="000000"/>
        </w:rPr>
        <w:t>If you wish to use this method, then again please ensure that the mailbox is correctly configured via your D</w:t>
      </w:r>
      <w:r w:rsidR="009A4484" w:rsidRPr="00974E58">
        <w:rPr>
          <w:rFonts w:asciiTheme="minorHAnsi" w:hAnsiTheme="minorHAnsi" w:cstheme="minorHAnsi"/>
          <w:color w:val="000000"/>
        </w:rPr>
        <w:t>o</w:t>
      </w:r>
      <w:r w:rsidRPr="00974E58">
        <w:rPr>
          <w:rFonts w:asciiTheme="minorHAnsi" w:hAnsiTheme="minorHAnsi" w:cstheme="minorHAnsi"/>
          <w:color w:val="000000"/>
        </w:rPr>
        <w:t>S Lead.</w:t>
      </w:r>
    </w:p>
    <w:p w14:paraId="09E2EDF3" w14:textId="3335F635" w:rsidR="00CA4E44" w:rsidRPr="00974E58" w:rsidRDefault="00CA4E44" w:rsidP="00CA4E44">
      <w:pPr>
        <w:pStyle w:val="NormalWeb"/>
        <w:shd w:val="clear" w:color="auto" w:fill="FFFFFF"/>
        <w:rPr>
          <w:rFonts w:asciiTheme="minorHAnsi" w:hAnsiTheme="minorHAnsi" w:cstheme="minorHAnsi"/>
          <w:color w:val="212121"/>
          <w:sz w:val="23"/>
          <w:szCs w:val="23"/>
        </w:rPr>
      </w:pPr>
      <w:r w:rsidRPr="00974E58">
        <w:rPr>
          <w:rFonts w:asciiTheme="minorHAnsi" w:hAnsiTheme="minorHAnsi" w:cstheme="minorHAnsi"/>
          <w:b/>
          <w:bCs/>
          <w:color w:val="000000"/>
          <w:sz w:val="24"/>
          <w:szCs w:val="24"/>
        </w:rPr>
        <w:t>Note:</w:t>
      </w:r>
      <w:r w:rsidRPr="00974E58">
        <w:rPr>
          <w:rFonts w:asciiTheme="minorHAnsi" w:hAnsiTheme="minorHAnsi" w:cstheme="minorHAnsi"/>
          <w:color w:val="000000"/>
          <w:sz w:val="24"/>
          <w:szCs w:val="24"/>
        </w:rPr>
        <w:t xml:space="preserve"> Emails cannot be used to update suspected </w:t>
      </w:r>
      <w:r w:rsidR="00911346" w:rsidRPr="00974E58">
        <w:rPr>
          <w:rFonts w:asciiTheme="minorHAnsi" w:hAnsiTheme="minorHAnsi" w:cstheme="minorHAnsi"/>
          <w:color w:val="000000"/>
          <w:sz w:val="24"/>
          <w:szCs w:val="24"/>
        </w:rPr>
        <w:t>COVID-19</w:t>
      </w:r>
      <w:r w:rsidRPr="00974E58">
        <w:rPr>
          <w:rFonts w:asciiTheme="minorHAnsi" w:hAnsiTheme="minorHAnsi" w:cstheme="minorHAnsi"/>
          <w:color w:val="000000"/>
          <w:sz w:val="24"/>
          <w:szCs w:val="24"/>
        </w:rPr>
        <w:t xml:space="preserve"> information direct</w:t>
      </w:r>
      <w:r w:rsidR="00B41B19" w:rsidRPr="00974E58">
        <w:rPr>
          <w:rFonts w:asciiTheme="minorHAnsi" w:hAnsiTheme="minorHAnsi" w:cstheme="minorHAnsi"/>
          <w:color w:val="000000"/>
          <w:sz w:val="24"/>
          <w:szCs w:val="24"/>
        </w:rPr>
        <w:t>ly</w:t>
      </w:r>
      <w:r w:rsidRPr="00974E58">
        <w:rPr>
          <w:rFonts w:asciiTheme="minorHAnsi" w:hAnsiTheme="minorHAnsi" w:cstheme="minorHAnsi"/>
          <w:color w:val="000000"/>
          <w:sz w:val="24"/>
          <w:szCs w:val="24"/>
        </w:rPr>
        <w:t xml:space="preserve"> </w:t>
      </w:r>
      <w:r w:rsidR="00B41B19" w:rsidRPr="00974E58">
        <w:rPr>
          <w:rFonts w:asciiTheme="minorHAnsi" w:hAnsiTheme="minorHAnsi" w:cstheme="minorHAnsi"/>
          <w:color w:val="000000"/>
          <w:sz w:val="24"/>
          <w:szCs w:val="24"/>
        </w:rPr>
        <w:t>in</w:t>
      </w:r>
      <w:r w:rsidRPr="00974E58">
        <w:rPr>
          <w:rFonts w:asciiTheme="minorHAnsi" w:hAnsiTheme="minorHAnsi" w:cstheme="minorHAnsi"/>
          <w:color w:val="000000"/>
          <w:sz w:val="24"/>
          <w:szCs w:val="24"/>
        </w:rPr>
        <w:t>to the patient record.  Practices should consider, for the </w:t>
      </w:r>
      <w:r w:rsidR="00911346" w:rsidRPr="00974E58">
        <w:rPr>
          <w:rFonts w:asciiTheme="minorHAnsi" w:hAnsiTheme="minorHAnsi" w:cstheme="minorHAnsi"/>
          <w:color w:val="000000"/>
          <w:sz w:val="24"/>
          <w:szCs w:val="24"/>
        </w:rPr>
        <w:t>COVID-19</w:t>
      </w:r>
      <w:r w:rsidRPr="00974E58">
        <w:rPr>
          <w:rFonts w:asciiTheme="minorHAnsi" w:hAnsiTheme="minorHAnsi" w:cstheme="minorHAnsi"/>
          <w:color w:val="000000"/>
          <w:sz w:val="24"/>
          <w:szCs w:val="24"/>
        </w:rPr>
        <w:t xml:space="preserve"> emergency response period, changing </w:t>
      </w:r>
      <w:r w:rsidR="00FD51B2" w:rsidRPr="00974E58">
        <w:rPr>
          <w:rFonts w:asciiTheme="minorHAnsi" w:hAnsiTheme="minorHAnsi" w:cstheme="minorHAnsi"/>
          <w:color w:val="000000"/>
          <w:sz w:val="24"/>
          <w:szCs w:val="24"/>
        </w:rPr>
        <w:t>IUC</w:t>
      </w:r>
      <w:r w:rsidRPr="00974E58">
        <w:rPr>
          <w:rFonts w:asciiTheme="minorHAnsi" w:hAnsiTheme="minorHAnsi" w:cstheme="minorHAnsi"/>
          <w:color w:val="000000"/>
          <w:sz w:val="24"/>
          <w:szCs w:val="24"/>
        </w:rPr>
        <w:t xml:space="preserve"> </w:t>
      </w:r>
      <w:r w:rsidR="00FD51B2" w:rsidRPr="00974E58">
        <w:rPr>
          <w:rFonts w:asciiTheme="minorHAnsi" w:hAnsiTheme="minorHAnsi" w:cstheme="minorHAnsi"/>
          <w:color w:val="000000"/>
          <w:sz w:val="24"/>
          <w:szCs w:val="24"/>
        </w:rPr>
        <w:t>encounter r</w:t>
      </w:r>
      <w:r w:rsidRPr="00974E58">
        <w:rPr>
          <w:rFonts w:asciiTheme="minorHAnsi" w:hAnsiTheme="minorHAnsi" w:cstheme="minorHAnsi"/>
          <w:color w:val="000000"/>
          <w:sz w:val="24"/>
          <w:szCs w:val="24"/>
        </w:rPr>
        <w:t>eports delivery method to electronic messaging (Method 1 above). Changing back to using </w:t>
      </w:r>
      <w:r w:rsidR="00DE7100" w:rsidRPr="00974E58">
        <w:rPr>
          <w:rFonts w:asciiTheme="minorHAnsi" w:hAnsiTheme="minorHAnsi" w:cstheme="minorHAnsi"/>
          <w:color w:val="000000"/>
          <w:sz w:val="24"/>
          <w:szCs w:val="24"/>
        </w:rPr>
        <w:t xml:space="preserve">Docman </w:t>
      </w:r>
      <w:r w:rsidRPr="00974E58">
        <w:rPr>
          <w:rFonts w:asciiTheme="minorHAnsi" w:hAnsiTheme="minorHAnsi" w:cstheme="minorHAnsi"/>
          <w:color w:val="000000"/>
          <w:sz w:val="24"/>
          <w:szCs w:val="24"/>
        </w:rPr>
        <w:t>can be done easily at any time via a request into the DoS Lead for your area.</w:t>
      </w:r>
    </w:p>
    <w:p w14:paraId="3CC61352" w14:textId="627D8500" w:rsidR="008D6556" w:rsidRPr="00974E58" w:rsidRDefault="008D6556" w:rsidP="008D6556">
      <w:pPr>
        <w:rPr>
          <w:rFonts w:asciiTheme="minorHAnsi" w:hAnsiTheme="minorHAnsi" w:cstheme="minorHAnsi"/>
          <w:color w:val="000000"/>
        </w:rPr>
      </w:pPr>
      <w:r w:rsidRPr="00974E58">
        <w:rPr>
          <w:rFonts w:asciiTheme="minorHAnsi" w:hAnsiTheme="minorHAnsi" w:cstheme="minorHAnsi"/>
          <w:b/>
          <w:bCs/>
          <w:color w:val="000000"/>
        </w:rPr>
        <w:t>Note:</w:t>
      </w:r>
      <w:r w:rsidRPr="00974E58">
        <w:rPr>
          <w:rFonts w:asciiTheme="minorHAnsi" w:hAnsiTheme="minorHAnsi" w:cstheme="minorHAnsi"/>
          <w:color w:val="000000"/>
        </w:rPr>
        <w:t xml:space="preserve"> If you chose this method this should be a shared inbox, that several admin staff can monitor and process, in order to cover staff absence.</w:t>
      </w:r>
    </w:p>
    <w:p w14:paraId="15E005D6" w14:textId="77777777" w:rsidR="008D6556" w:rsidRPr="00974E58" w:rsidRDefault="008D6556" w:rsidP="008D6556">
      <w:pPr>
        <w:rPr>
          <w:rFonts w:asciiTheme="minorHAnsi" w:hAnsiTheme="minorHAnsi" w:cstheme="minorHAnsi"/>
          <w:color w:val="000000"/>
        </w:rPr>
      </w:pPr>
      <w:r w:rsidRPr="00974E58">
        <w:rPr>
          <w:rFonts w:asciiTheme="minorHAnsi" w:hAnsiTheme="minorHAnsi" w:cstheme="minorHAnsi"/>
          <w:color w:val="000000"/>
        </w:rPr>
        <w:t xml:space="preserve">The use of secure email is also mandatory to comply with Information Governance. NHS Email accounts are secure by default for patient sensitive information.  </w:t>
      </w:r>
    </w:p>
    <w:p w14:paraId="00C04BF7" w14:textId="77777777" w:rsidR="008D6556" w:rsidRPr="00974E58" w:rsidRDefault="008D6556" w:rsidP="008D6556">
      <w:pPr>
        <w:rPr>
          <w:rFonts w:asciiTheme="minorHAnsi" w:hAnsiTheme="minorHAnsi" w:cstheme="minorHAnsi"/>
          <w:color w:val="000000"/>
        </w:rPr>
      </w:pPr>
    </w:p>
    <w:p w14:paraId="39FE7F30" w14:textId="77777777" w:rsidR="00347B66" w:rsidRPr="00974E58" w:rsidRDefault="00347B66">
      <w:pPr>
        <w:rPr>
          <w:rFonts w:asciiTheme="minorHAnsi" w:hAnsiTheme="minorHAnsi" w:cstheme="minorHAnsi"/>
        </w:rPr>
      </w:pPr>
    </w:p>
    <w:sectPr w:rsidR="00347B66" w:rsidRPr="00974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561FA"/>
    <w:multiLevelType w:val="multilevel"/>
    <w:tmpl w:val="E58C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2837F0"/>
    <w:multiLevelType w:val="multilevel"/>
    <w:tmpl w:val="47CE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ob Quin">
    <w15:presenceInfo w15:providerId="None" w15:userId="Bob Qu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F3"/>
    <w:rsid w:val="00020A90"/>
    <w:rsid w:val="00021850"/>
    <w:rsid w:val="00042F9A"/>
    <w:rsid w:val="000801C5"/>
    <w:rsid w:val="000933EE"/>
    <w:rsid w:val="000C380F"/>
    <w:rsid w:val="000E3357"/>
    <w:rsid w:val="00124F8D"/>
    <w:rsid w:val="00163D03"/>
    <w:rsid w:val="001A6BE9"/>
    <w:rsid w:val="00202C0D"/>
    <w:rsid w:val="00207031"/>
    <w:rsid w:val="00225E97"/>
    <w:rsid w:val="00290ED7"/>
    <w:rsid w:val="00347B66"/>
    <w:rsid w:val="003D73D5"/>
    <w:rsid w:val="00416C25"/>
    <w:rsid w:val="00437CDD"/>
    <w:rsid w:val="0048455A"/>
    <w:rsid w:val="004D01A1"/>
    <w:rsid w:val="00520234"/>
    <w:rsid w:val="00545065"/>
    <w:rsid w:val="005A2AD9"/>
    <w:rsid w:val="00685366"/>
    <w:rsid w:val="006D62D7"/>
    <w:rsid w:val="00713D18"/>
    <w:rsid w:val="007361C1"/>
    <w:rsid w:val="007762ED"/>
    <w:rsid w:val="007E293C"/>
    <w:rsid w:val="00860C85"/>
    <w:rsid w:val="00881807"/>
    <w:rsid w:val="008B5D61"/>
    <w:rsid w:val="008D6556"/>
    <w:rsid w:val="00911346"/>
    <w:rsid w:val="00915BFD"/>
    <w:rsid w:val="009312D5"/>
    <w:rsid w:val="009417F3"/>
    <w:rsid w:val="00974E58"/>
    <w:rsid w:val="009A4484"/>
    <w:rsid w:val="00AF464D"/>
    <w:rsid w:val="00B1431A"/>
    <w:rsid w:val="00B22E90"/>
    <w:rsid w:val="00B32005"/>
    <w:rsid w:val="00B41B19"/>
    <w:rsid w:val="00BF15B2"/>
    <w:rsid w:val="00C47971"/>
    <w:rsid w:val="00C62310"/>
    <w:rsid w:val="00CA4E44"/>
    <w:rsid w:val="00CC2D1F"/>
    <w:rsid w:val="00D02363"/>
    <w:rsid w:val="00D02D0A"/>
    <w:rsid w:val="00D12314"/>
    <w:rsid w:val="00DA753C"/>
    <w:rsid w:val="00DD544B"/>
    <w:rsid w:val="00DE7100"/>
    <w:rsid w:val="00E446DB"/>
    <w:rsid w:val="00E867BD"/>
    <w:rsid w:val="00EA5FD7"/>
    <w:rsid w:val="00EB1A60"/>
    <w:rsid w:val="00F1325D"/>
    <w:rsid w:val="00F319FF"/>
    <w:rsid w:val="00F52F65"/>
    <w:rsid w:val="00F75237"/>
    <w:rsid w:val="00F84DC4"/>
    <w:rsid w:val="00F93078"/>
    <w:rsid w:val="00FD5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2D5E"/>
  <w15:chartTrackingRefBased/>
  <w15:docId w15:val="{2124F156-C06F-B049-9E98-7857A80E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BE9"/>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347B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7B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4F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17F3"/>
    <w:pPr>
      <w:spacing w:before="100" w:beforeAutospacing="1" w:after="100" w:afterAutospacing="1"/>
    </w:pPr>
    <w:rPr>
      <w:rFonts w:ascii="Calibri" w:eastAsiaTheme="minorHAnsi" w:hAnsi="Calibri" w:cs="Calibri"/>
      <w:sz w:val="22"/>
      <w:szCs w:val="22"/>
    </w:rPr>
  </w:style>
  <w:style w:type="character" w:styleId="Strong">
    <w:name w:val="Strong"/>
    <w:basedOn w:val="DefaultParagraphFont"/>
    <w:uiPriority w:val="22"/>
    <w:qFormat/>
    <w:rsid w:val="009417F3"/>
    <w:rPr>
      <w:b/>
      <w:bCs/>
    </w:rPr>
  </w:style>
  <w:style w:type="character" w:styleId="Emphasis">
    <w:name w:val="Emphasis"/>
    <w:basedOn w:val="DefaultParagraphFont"/>
    <w:uiPriority w:val="20"/>
    <w:qFormat/>
    <w:rsid w:val="009417F3"/>
    <w:rPr>
      <w:i/>
      <w:iCs/>
    </w:rPr>
  </w:style>
  <w:style w:type="character" w:styleId="Hyperlink">
    <w:name w:val="Hyperlink"/>
    <w:basedOn w:val="DefaultParagraphFont"/>
    <w:uiPriority w:val="99"/>
    <w:unhideWhenUsed/>
    <w:rsid w:val="009417F3"/>
    <w:rPr>
      <w:color w:val="0563C1" w:themeColor="hyperlink"/>
      <w:u w:val="single"/>
    </w:rPr>
  </w:style>
  <w:style w:type="character" w:styleId="UnresolvedMention">
    <w:name w:val="Unresolved Mention"/>
    <w:basedOn w:val="DefaultParagraphFont"/>
    <w:uiPriority w:val="99"/>
    <w:semiHidden/>
    <w:unhideWhenUsed/>
    <w:rsid w:val="009417F3"/>
    <w:rPr>
      <w:color w:val="605E5C"/>
      <w:shd w:val="clear" w:color="auto" w:fill="E1DFDD"/>
    </w:rPr>
  </w:style>
  <w:style w:type="character" w:styleId="CommentReference">
    <w:name w:val="annotation reference"/>
    <w:basedOn w:val="DefaultParagraphFont"/>
    <w:uiPriority w:val="99"/>
    <w:semiHidden/>
    <w:unhideWhenUsed/>
    <w:rsid w:val="005A2AD9"/>
    <w:rPr>
      <w:sz w:val="16"/>
      <w:szCs w:val="16"/>
    </w:rPr>
  </w:style>
  <w:style w:type="paragraph" w:styleId="CommentText">
    <w:name w:val="annotation text"/>
    <w:basedOn w:val="Normal"/>
    <w:link w:val="CommentTextChar"/>
    <w:uiPriority w:val="99"/>
    <w:semiHidden/>
    <w:unhideWhenUsed/>
    <w:rsid w:val="005A2AD9"/>
    <w:rPr>
      <w:rFonts w:ascii="Calibri" w:eastAsiaTheme="minorHAnsi" w:hAnsi="Calibri" w:cs="Calibri"/>
      <w:sz w:val="20"/>
      <w:szCs w:val="20"/>
    </w:rPr>
  </w:style>
  <w:style w:type="character" w:customStyle="1" w:styleId="CommentTextChar">
    <w:name w:val="Comment Text Char"/>
    <w:basedOn w:val="DefaultParagraphFont"/>
    <w:link w:val="CommentText"/>
    <w:uiPriority w:val="99"/>
    <w:semiHidden/>
    <w:rsid w:val="005A2AD9"/>
    <w:rPr>
      <w:rFonts w:ascii="Calibri" w:hAnsi="Calibri" w:cs="Calibri"/>
      <w:sz w:val="20"/>
      <w:szCs w:val="20"/>
      <w:lang w:eastAsia="en-GB"/>
    </w:rPr>
  </w:style>
  <w:style w:type="paragraph" w:styleId="CommentSubject">
    <w:name w:val="annotation subject"/>
    <w:basedOn w:val="CommentText"/>
    <w:next w:val="CommentText"/>
    <w:link w:val="CommentSubjectChar"/>
    <w:uiPriority w:val="99"/>
    <w:semiHidden/>
    <w:unhideWhenUsed/>
    <w:rsid w:val="005A2AD9"/>
    <w:rPr>
      <w:b/>
      <w:bCs/>
    </w:rPr>
  </w:style>
  <w:style w:type="character" w:customStyle="1" w:styleId="CommentSubjectChar">
    <w:name w:val="Comment Subject Char"/>
    <w:basedOn w:val="CommentTextChar"/>
    <w:link w:val="CommentSubject"/>
    <w:uiPriority w:val="99"/>
    <w:semiHidden/>
    <w:rsid w:val="005A2AD9"/>
    <w:rPr>
      <w:rFonts w:ascii="Calibri" w:hAnsi="Calibri" w:cs="Calibri"/>
      <w:b/>
      <w:bCs/>
      <w:sz w:val="20"/>
      <w:szCs w:val="20"/>
      <w:lang w:eastAsia="en-GB"/>
    </w:rPr>
  </w:style>
  <w:style w:type="paragraph" w:styleId="BalloonText">
    <w:name w:val="Balloon Text"/>
    <w:basedOn w:val="Normal"/>
    <w:link w:val="BalloonTextChar"/>
    <w:uiPriority w:val="99"/>
    <w:semiHidden/>
    <w:unhideWhenUsed/>
    <w:rsid w:val="005A2A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AD9"/>
    <w:rPr>
      <w:rFonts w:ascii="Segoe UI" w:hAnsi="Segoe UI" w:cs="Segoe UI"/>
      <w:sz w:val="18"/>
      <w:szCs w:val="18"/>
      <w:lang w:eastAsia="en-GB"/>
    </w:rPr>
  </w:style>
  <w:style w:type="paragraph" w:styleId="Revision">
    <w:name w:val="Revision"/>
    <w:hidden/>
    <w:uiPriority w:val="99"/>
    <w:semiHidden/>
    <w:rsid w:val="00520234"/>
    <w:pPr>
      <w:spacing w:after="0" w:line="240" w:lineRule="auto"/>
    </w:pPr>
    <w:rPr>
      <w:rFonts w:ascii="Calibri" w:hAnsi="Calibri" w:cs="Calibri"/>
      <w:lang w:eastAsia="en-GB"/>
    </w:rPr>
  </w:style>
  <w:style w:type="character" w:customStyle="1" w:styleId="Heading1Char">
    <w:name w:val="Heading 1 Char"/>
    <w:basedOn w:val="DefaultParagraphFont"/>
    <w:link w:val="Heading1"/>
    <w:uiPriority w:val="9"/>
    <w:rsid w:val="00347B66"/>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347B66"/>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124F8D"/>
    <w:rPr>
      <w:rFonts w:asciiTheme="majorHAnsi" w:eastAsiaTheme="majorEastAsia" w:hAnsiTheme="majorHAnsi" w:cstheme="majorBidi"/>
      <w:color w:val="1F3763" w:themeColor="accent1" w:themeShade="7F"/>
      <w:sz w:val="24"/>
      <w:szCs w:val="24"/>
      <w:lang w:eastAsia="en-GB"/>
    </w:rPr>
  </w:style>
  <w:style w:type="paragraph" w:customStyle="1" w:styleId="paragraph">
    <w:name w:val="paragraph"/>
    <w:basedOn w:val="Normal"/>
    <w:rsid w:val="00163D03"/>
    <w:pPr>
      <w:spacing w:before="100" w:beforeAutospacing="1" w:after="100" w:afterAutospacing="1"/>
    </w:pPr>
  </w:style>
  <w:style w:type="character" w:customStyle="1" w:styleId="normaltextrun">
    <w:name w:val="normaltextrun"/>
    <w:basedOn w:val="DefaultParagraphFont"/>
    <w:rsid w:val="00163D03"/>
  </w:style>
  <w:style w:type="character" w:customStyle="1" w:styleId="spellingerror">
    <w:name w:val="spellingerror"/>
    <w:basedOn w:val="DefaultParagraphFont"/>
    <w:rsid w:val="00163D03"/>
  </w:style>
  <w:style w:type="character" w:customStyle="1" w:styleId="eop">
    <w:name w:val="eop"/>
    <w:basedOn w:val="DefaultParagraphFont"/>
    <w:rsid w:val="00163D03"/>
  </w:style>
  <w:style w:type="character" w:customStyle="1" w:styleId="contextualspellingandgrammarerror">
    <w:name w:val="contextualspellingandgrammarerror"/>
    <w:basedOn w:val="DefaultParagraphFont"/>
    <w:rsid w:val="00163D03"/>
  </w:style>
  <w:style w:type="paragraph" w:styleId="ListParagraph">
    <w:name w:val="List Paragraph"/>
    <w:basedOn w:val="Normal"/>
    <w:uiPriority w:val="34"/>
    <w:qFormat/>
    <w:rsid w:val="0048455A"/>
    <w:pPr>
      <w:ind w:left="720"/>
      <w:contextualSpacing/>
    </w:pPr>
  </w:style>
  <w:style w:type="character" w:styleId="FollowedHyperlink">
    <w:name w:val="FollowedHyperlink"/>
    <w:basedOn w:val="DefaultParagraphFont"/>
    <w:uiPriority w:val="99"/>
    <w:semiHidden/>
    <w:unhideWhenUsed/>
    <w:rsid w:val="001A6B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13099">
      <w:bodyDiv w:val="1"/>
      <w:marLeft w:val="0"/>
      <w:marRight w:val="0"/>
      <w:marTop w:val="0"/>
      <w:marBottom w:val="0"/>
      <w:divBdr>
        <w:top w:val="none" w:sz="0" w:space="0" w:color="auto"/>
        <w:left w:val="none" w:sz="0" w:space="0" w:color="auto"/>
        <w:bottom w:val="none" w:sz="0" w:space="0" w:color="auto"/>
        <w:right w:val="none" w:sz="0" w:space="0" w:color="auto"/>
      </w:divBdr>
    </w:div>
    <w:div w:id="156728796">
      <w:bodyDiv w:val="1"/>
      <w:marLeft w:val="0"/>
      <w:marRight w:val="0"/>
      <w:marTop w:val="0"/>
      <w:marBottom w:val="0"/>
      <w:divBdr>
        <w:top w:val="none" w:sz="0" w:space="0" w:color="auto"/>
        <w:left w:val="none" w:sz="0" w:space="0" w:color="auto"/>
        <w:bottom w:val="none" w:sz="0" w:space="0" w:color="auto"/>
        <w:right w:val="none" w:sz="0" w:space="0" w:color="auto"/>
      </w:divBdr>
    </w:div>
    <w:div w:id="261843660">
      <w:bodyDiv w:val="1"/>
      <w:marLeft w:val="0"/>
      <w:marRight w:val="0"/>
      <w:marTop w:val="0"/>
      <w:marBottom w:val="0"/>
      <w:divBdr>
        <w:top w:val="none" w:sz="0" w:space="0" w:color="auto"/>
        <w:left w:val="none" w:sz="0" w:space="0" w:color="auto"/>
        <w:bottom w:val="none" w:sz="0" w:space="0" w:color="auto"/>
        <w:right w:val="none" w:sz="0" w:space="0" w:color="auto"/>
      </w:divBdr>
    </w:div>
    <w:div w:id="382951117">
      <w:bodyDiv w:val="1"/>
      <w:marLeft w:val="0"/>
      <w:marRight w:val="0"/>
      <w:marTop w:val="0"/>
      <w:marBottom w:val="0"/>
      <w:divBdr>
        <w:top w:val="none" w:sz="0" w:space="0" w:color="auto"/>
        <w:left w:val="none" w:sz="0" w:space="0" w:color="auto"/>
        <w:bottom w:val="none" w:sz="0" w:space="0" w:color="auto"/>
        <w:right w:val="none" w:sz="0" w:space="0" w:color="auto"/>
      </w:divBdr>
    </w:div>
    <w:div w:id="538204239">
      <w:bodyDiv w:val="1"/>
      <w:marLeft w:val="0"/>
      <w:marRight w:val="0"/>
      <w:marTop w:val="0"/>
      <w:marBottom w:val="0"/>
      <w:divBdr>
        <w:top w:val="none" w:sz="0" w:space="0" w:color="auto"/>
        <w:left w:val="none" w:sz="0" w:space="0" w:color="auto"/>
        <w:bottom w:val="none" w:sz="0" w:space="0" w:color="auto"/>
        <w:right w:val="none" w:sz="0" w:space="0" w:color="auto"/>
      </w:divBdr>
    </w:div>
    <w:div w:id="789785559">
      <w:bodyDiv w:val="1"/>
      <w:marLeft w:val="0"/>
      <w:marRight w:val="0"/>
      <w:marTop w:val="0"/>
      <w:marBottom w:val="0"/>
      <w:divBdr>
        <w:top w:val="none" w:sz="0" w:space="0" w:color="auto"/>
        <w:left w:val="none" w:sz="0" w:space="0" w:color="auto"/>
        <w:bottom w:val="none" w:sz="0" w:space="0" w:color="auto"/>
        <w:right w:val="none" w:sz="0" w:space="0" w:color="auto"/>
      </w:divBdr>
      <w:divsChild>
        <w:div w:id="1136684350">
          <w:marLeft w:val="0"/>
          <w:marRight w:val="0"/>
          <w:marTop w:val="0"/>
          <w:marBottom w:val="0"/>
          <w:divBdr>
            <w:top w:val="none" w:sz="0" w:space="0" w:color="auto"/>
            <w:left w:val="none" w:sz="0" w:space="0" w:color="auto"/>
            <w:bottom w:val="none" w:sz="0" w:space="0" w:color="auto"/>
            <w:right w:val="none" w:sz="0" w:space="0" w:color="auto"/>
          </w:divBdr>
        </w:div>
        <w:div w:id="98376533">
          <w:marLeft w:val="0"/>
          <w:marRight w:val="0"/>
          <w:marTop w:val="0"/>
          <w:marBottom w:val="0"/>
          <w:divBdr>
            <w:top w:val="none" w:sz="0" w:space="0" w:color="auto"/>
            <w:left w:val="none" w:sz="0" w:space="0" w:color="auto"/>
            <w:bottom w:val="none" w:sz="0" w:space="0" w:color="auto"/>
            <w:right w:val="none" w:sz="0" w:space="0" w:color="auto"/>
          </w:divBdr>
        </w:div>
        <w:div w:id="181096950">
          <w:marLeft w:val="0"/>
          <w:marRight w:val="0"/>
          <w:marTop w:val="0"/>
          <w:marBottom w:val="0"/>
          <w:divBdr>
            <w:top w:val="none" w:sz="0" w:space="0" w:color="auto"/>
            <w:left w:val="none" w:sz="0" w:space="0" w:color="auto"/>
            <w:bottom w:val="none" w:sz="0" w:space="0" w:color="auto"/>
            <w:right w:val="none" w:sz="0" w:space="0" w:color="auto"/>
          </w:divBdr>
        </w:div>
        <w:div w:id="1527791961">
          <w:marLeft w:val="0"/>
          <w:marRight w:val="0"/>
          <w:marTop w:val="0"/>
          <w:marBottom w:val="0"/>
          <w:divBdr>
            <w:top w:val="none" w:sz="0" w:space="0" w:color="auto"/>
            <w:left w:val="none" w:sz="0" w:space="0" w:color="auto"/>
            <w:bottom w:val="none" w:sz="0" w:space="0" w:color="auto"/>
            <w:right w:val="none" w:sz="0" w:space="0" w:color="auto"/>
          </w:divBdr>
        </w:div>
        <w:div w:id="337654800">
          <w:marLeft w:val="0"/>
          <w:marRight w:val="0"/>
          <w:marTop w:val="0"/>
          <w:marBottom w:val="0"/>
          <w:divBdr>
            <w:top w:val="none" w:sz="0" w:space="0" w:color="auto"/>
            <w:left w:val="none" w:sz="0" w:space="0" w:color="auto"/>
            <w:bottom w:val="none" w:sz="0" w:space="0" w:color="auto"/>
            <w:right w:val="none" w:sz="0" w:space="0" w:color="auto"/>
          </w:divBdr>
          <w:divsChild>
            <w:div w:id="331957547">
              <w:marLeft w:val="0"/>
              <w:marRight w:val="0"/>
              <w:marTop w:val="0"/>
              <w:marBottom w:val="0"/>
              <w:divBdr>
                <w:top w:val="none" w:sz="0" w:space="0" w:color="auto"/>
                <w:left w:val="none" w:sz="0" w:space="0" w:color="auto"/>
                <w:bottom w:val="none" w:sz="0" w:space="0" w:color="auto"/>
                <w:right w:val="none" w:sz="0" w:space="0" w:color="auto"/>
              </w:divBdr>
            </w:div>
          </w:divsChild>
        </w:div>
        <w:div w:id="1751806885">
          <w:marLeft w:val="0"/>
          <w:marRight w:val="0"/>
          <w:marTop w:val="0"/>
          <w:marBottom w:val="0"/>
          <w:divBdr>
            <w:top w:val="none" w:sz="0" w:space="0" w:color="auto"/>
            <w:left w:val="none" w:sz="0" w:space="0" w:color="auto"/>
            <w:bottom w:val="none" w:sz="0" w:space="0" w:color="auto"/>
            <w:right w:val="none" w:sz="0" w:space="0" w:color="auto"/>
          </w:divBdr>
          <w:divsChild>
            <w:div w:id="975379340">
              <w:marLeft w:val="0"/>
              <w:marRight w:val="0"/>
              <w:marTop w:val="0"/>
              <w:marBottom w:val="0"/>
              <w:divBdr>
                <w:top w:val="none" w:sz="0" w:space="0" w:color="auto"/>
                <w:left w:val="none" w:sz="0" w:space="0" w:color="auto"/>
                <w:bottom w:val="none" w:sz="0" w:space="0" w:color="auto"/>
                <w:right w:val="none" w:sz="0" w:space="0" w:color="auto"/>
              </w:divBdr>
            </w:div>
            <w:div w:id="17734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9083">
      <w:bodyDiv w:val="1"/>
      <w:marLeft w:val="0"/>
      <w:marRight w:val="0"/>
      <w:marTop w:val="0"/>
      <w:marBottom w:val="0"/>
      <w:divBdr>
        <w:top w:val="none" w:sz="0" w:space="0" w:color="auto"/>
        <w:left w:val="none" w:sz="0" w:space="0" w:color="auto"/>
        <w:bottom w:val="none" w:sz="0" w:space="0" w:color="auto"/>
        <w:right w:val="none" w:sz="0" w:space="0" w:color="auto"/>
      </w:divBdr>
      <w:divsChild>
        <w:div w:id="1179346879">
          <w:marLeft w:val="0"/>
          <w:marRight w:val="0"/>
          <w:marTop w:val="0"/>
          <w:marBottom w:val="0"/>
          <w:divBdr>
            <w:top w:val="none" w:sz="0" w:space="0" w:color="auto"/>
            <w:left w:val="none" w:sz="0" w:space="0" w:color="auto"/>
            <w:bottom w:val="none" w:sz="0" w:space="0" w:color="auto"/>
            <w:right w:val="none" w:sz="0" w:space="0" w:color="auto"/>
          </w:divBdr>
        </w:div>
        <w:div w:id="840239292">
          <w:marLeft w:val="0"/>
          <w:marRight w:val="0"/>
          <w:marTop w:val="0"/>
          <w:marBottom w:val="0"/>
          <w:divBdr>
            <w:top w:val="none" w:sz="0" w:space="0" w:color="auto"/>
            <w:left w:val="none" w:sz="0" w:space="0" w:color="auto"/>
            <w:bottom w:val="none" w:sz="0" w:space="0" w:color="auto"/>
            <w:right w:val="none" w:sz="0" w:space="0" w:color="auto"/>
          </w:divBdr>
        </w:div>
        <w:div w:id="208031380">
          <w:marLeft w:val="0"/>
          <w:marRight w:val="0"/>
          <w:marTop w:val="0"/>
          <w:marBottom w:val="0"/>
          <w:divBdr>
            <w:top w:val="none" w:sz="0" w:space="0" w:color="auto"/>
            <w:left w:val="none" w:sz="0" w:space="0" w:color="auto"/>
            <w:bottom w:val="none" w:sz="0" w:space="0" w:color="auto"/>
            <w:right w:val="none" w:sz="0" w:space="0" w:color="auto"/>
          </w:divBdr>
        </w:div>
        <w:div w:id="560017913">
          <w:marLeft w:val="0"/>
          <w:marRight w:val="0"/>
          <w:marTop w:val="0"/>
          <w:marBottom w:val="0"/>
          <w:divBdr>
            <w:top w:val="none" w:sz="0" w:space="0" w:color="auto"/>
            <w:left w:val="none" w:sz="0" w:space="0" w:color="auto"/>
            <w:bottom w:val="none" w:sz="0" w:space="0" w:color="auto"/>
            <w:right w:val="none" w:sz="0" w:space="0" w:color="auto"/>
          </w:divBdr>
        </w:div>
        <w:div w:id="937912885">
          <w:marLeft w:val="0"/>
          <w:marRight w:val="0"/>
          <w:marTop w:val="0"/>
          <w:marBottom w:val="0"/>
          <w:divBdr>
            <w:top w:val="none" w:sz="0" w:space="0" w:color="auto"/>
            <w:left w:val="none" w:sz="0" w:space="0" w:color="auto"/>
            <w:bottom w:val="none" w:sz="0" w:space="0" w:color="auto"/>
            <w:right w:val="none" w:sz="0" w:space="0" w:color="auto"/>
          </w:divBdr>
        </w:div>
        <w:div w:id="772093665">
          <w:marLeft w:val="0"/>
          <w:marRight w:val="0"/>
          <w:marTop w:val="0"/>
          <w:marBottom w:val="0"/>
          <w:divBdr>
            <w:top w:val="none" w:sz="0" w:space="0" w:color="auto"/>
            <w:left w:val="none" w:sz="0" w:space="0" w:color="auto"/>
            <w:bottom w:val="none" w:sz="0" w:space="0" w:color="auto"/>
            <w:right w:val="none" w:sz="0" w:space="0" w:color="auto"/>
          </w:divBdr>
        </w:div>
        <w:div w:id="16197479">
          <w:marLeft w:val="0"/>
          <w:marRight w:val="0"/>
          <w:marTop w:val="0"/>
          <w:marBottom w:val="0"/>
          <w:divBdr>
            <w:top w:val="none" w:sz="0" w:space="0" w:color="auto"/>
            <w:left w:val="none" w:sz="0" w:space="0" w:color="auto"/>
            <w:bottom w:val="none" w:sz="0" w:space="0" w:color="auto"/>
            <w:right w:val="none" w:sz="0" w:space="0" w:color="auto"/>
          </w:divBdr>
        </w:div>
        <w:div w:id="577446476">
          <w:marLeft w:val="0"/>
          <w:marRight w:val="0"/>
          <w:marTop w:val="0"/>
          <w:marBottom w:val="0"/>
          <w:divBdr>
            <w:top w:val="none" w:sz="0" w:space="0" w:color="auto"/>
            <w:left w:val="none" w:sz="0" w:space="0" w:color="auto"/>
            <w:bottom w:val="none" w:sz="0" w:space="0" w:color="auto"/>
            <w:right w:val="none" w:sz="0" w:space="0" w:color="auto"/>
          </w:divBdr>
        </w:div>
        <w:div w:id="1535994622">
          <w:marLeft w:val="0"/>
          <w:marRight w:val="0"/>
          <w:marTop w:val="0"/>
          <w:marBottom w:val="0"/>
          <w:divBdr>
            <w:top w:val="none" w:sz="0" w:space="0" w:color="auto"/>
            <w:left w:val="none" w:sz="0" w:space="0" w:color="auto"/>
            <w:bottom w:val="none" w:sz="0" w:space="0" w:color="auto"/>
            <w:right w:val="none" w:sz="0" w:space="0" w:color="auto"/>
          </w:divBdr>
        </w:div>
        <w:div w:id="848376782">
          <w:marLeft w:val="0"/>
          <w:marRight w:val="0"/>
          <w:marTop w:val="0"/>
          <w:marBottom w:val="0"/>
          <w:divBdr>
            <w:top w:val="none" w:sz="0" w:space="0" w:color="auto"/>
            <w:left w:val="none" w:sz="0" w:space="0" w:color="auto"/>
            <w:bottom w:val="none" w:sz="0" w:space="0" w:color="auto"/>
            <w:right w:val="none" w:sz="0" w:space="0" w:color="auto"/>
          </w:divBdr>
        </w:div>
        <w:div w:id="2071616189">
          <w:marLeft w:val="0"/>
          <w:marRight w:val="0"/>
          <w:marTop w:val="0"/>
          <w:marBottom w:val="0"/>
          <w:divBdr>
            <w:top w:val="none" w:sz="0" w:space="0" w:color="auto"/>
            <w:left w:val="none" w:sz="0" w:space="0" w:color="auto"/>
            <w:bottom w:val="none" w:sz="0" w:space="0" w:color="auto"/>
            <w:right w:val="none" w:sz="0" w:space="0" w:color="auto"/>
          </w:divBdr>
        </w:div>
      </w:divsChild>
    </w:div>
    <w:div w:id="845444078">
      <w:bodyDiv w:val="1"/>
      <w:marLeft w:val="0"/>
      <w:marRight w:val="0"/>
      <w:marTop w:val="0"/>
      <w:marBottom w:val="0"/>
      <w:divBdr>
        <w:top w:val="none" w:sz="0" w:space="0" w:color="auto"/>
        <w:left w:val="none" w:sz="0" w:space="0" w:color="auto"/>
        <w:bottom w:val="none" w:sz="0" w:space="0" w:color="auto"/>
        <w:right w:val="none" w:sz="0" w:space="0" w:color="auto"/>
      </w:divBdr>
    </w:div>
    <w:div w:id="852766214">
      <w:bodyDiv w:val="1"/>
      <w:marLeft w:val="0"/>
      <w:marRight w:val="0"/>
      <w:marTop w:val="0"/>
      <w:marBottom w:val="0"/>
      <w:divBdr>
        <w:top w:val="none" w:sz="0" w:space="0" w:color="auto"/>
        <w:left w:val="none" w:sz="0" w:space="0" w:color="auto"/>
        <w:bottom w:val="none" w:sz="0" w:space="0" w:color="auto"/>
        <w:right w:val="none" w:sz="0" w:space="0" w:color="auto"/>
      </w:divBdr>
    </w:div>
    <w:div w:id="954797719">
      <w:bodyDiv w:val="1"/>
      <w:marLeft w:val="0"/>
      <w:marRight w:val="0"/>
      <w:marTop w:val="0"/>
      <w:marBottom w:val="0"/>
      <w:divBdr>
        <w:top w:val="none" w:sz="0" w:space="0" w:color="auto"/>
        <w:left w:val="none" w:sz="0" w:space="0" w:color="auto"/>
        <w:bottom w:val="none" w:sz="0" w:space="0" w:color="auto"/>
        <w:right w:val="none" w:sz="0" w:space="0" w:color="auto"/>
      </w:divBdr>
    </w:div>
    <w:div w:id="1048992018">
      <w:bodyDiv w:val="1"/>
      <w:marLeft w:val="0"/>
      <w:marRight w:val="0"/>
      <w:marTop w:val="0"/>
      <w:marBottom w:val="0"/>
      <w:divBdr>
        <w:top w:val="none" w:sz="0" w:space="0" w:color="auto"/>
        <w:left w:val="none" w:sz="0" w:space="0" w:color="auto"/>
        <w:bottom w:val="none" w:sz="0" w:space="0" w:color="auto"/>
        <w:right w:val="none" w:sz="0" w:space="0" w:color="auto"/>
      </w:divBdr>
      <w:divsChild>
        <w:div w:id="1005942937">
          <w:marLeft w:val="0"/>
          <w:marRight w:val="0"/>
          <w:marTop w:val="0"/>
          <w:marBottom w:val="0"/>
          <w:divBdr>
            <w:top w:val="none" w:sz="0" w:space="0" w:color="auto"/>
            <w:left w:val="none" w:sz="0" w:space="0" w:color="auto"/>
            <w:bottom w:val="none" w:sz="0" w:space="0" w:color="auto"/>
            <w:right w:val="none" w:sz="0" w:space="0" w:color="auto"/>
          </w:divBdr>
        </w:div>
        <w:div w:id="719323299">
          <w:marLeft w:val="0"/>
          <w:marRight w:val="0"/>
          <w:marTop w:val="0"/>
          <w:marBottom w:val="0"/>
          <w:divBdr>
            <w:top w:val="none" w:sz="0" w:space="0" w:color="auto"/>
            <w:left w:val="none" w:sz="0" w:space="0" w:color="auto"/>
            <w:bottom w:val="none" w:sz="0" w:space="0" w:color="auto"/>
            <w:right w:val="none" w:sz="0" w:space="0" w:color="auto"/>
          </w:divBdr>
        </w:div>
        <w:div w:id="1712612399">
          <w:marLeft w:val="0"/>
          <w:marRight w:val="0"/>
          <w:marTop w:val="0"/>
          <w:marBottom w:val="0"/>
          <w:divBdr>
            <w:top w:val="none" w:sz="0" w:space="0" w:color="auto"/>
            <w:left w:val="none" w:sz="0" w:space="0" w:color="auto"/>
            <w:bottom w:val="none" w:sz="0" w:space="0" w:color="auto"/>
            <w:right w:val="none" w:sz="0" w:space="0" w:color="auto"/>
          </w:divBdr>
        </w:div>
        <w:div w:id="194470385">
          <w:marLeft w:val="0"/>
          <w:marRight w:val="0"/>
          <w:marTop w:val="0"/>
          <w:marBottom w:val="0"/>
          <w:divBdr>
            <w:top w:val="none" w:sz="0" w:space="0" w:color="auto"/>
            <w:left w:val="none" w:sz="0" w:space="0" w:color="auto"/>
            <w:bottom w:val="none" w:sz="0" w:space="0" w:color="auto"/>
            <w:right w:val="none" w:sz="0" w:space="0" w:color="auto"/>
          </w:divBdr>
        </w:div>
        <w:div w:id="2089839964">
          <w:marLeft w:val="0"/>
          <w:marRight w:val="0"/>
          <w:marTop w:val="0"/>
          <w:marBottom w:val="0"/>
          <w:divBdr>
            <w:top w:val="none" w:sz="0" w:space="0" w:color="auto"/>
            <w:left w:val="none" w:sz="0" w:space="0" w:color="auto"/>
            <w:bottom w:val="none" w:sz="0" w:space="0" w:color="auto"/>
            <w:right w:val="none" w:sz="0" w:space="0" w:color="auto"/>
          </w:divBdr>
        </w:div>
        <w:div w:id="369309470">
          <w:marLeft w:val="0"/>
          <w:marRight w:val="0"/>
          <w:marTop w:val="0"/>
          <w:marBottom w:val="0"/>
          <w:divBdr>
            <w:top w:val="none" w:sz="0" w:space="0" w:color="auto"/>
            <w:left w:val="none" w:sz="0" w:space="0" w:color="auto"/>
            <w:bottom w:val="none" w:sz="0" w:space="0" w:color="auto"/>
            <w:right w:val="none" w:sz="0" w:space="0" w:color="auto"/>
          </w:divBdr>
        </w:div>
        <w:div w:id="14961225">
          <w:marLeft w:val="0"/>
          <w:marRight w:val="0"/>
          <w:marTop w:val="0"/>
          <w:marBottom w:val="0"/>
          <w:divBdr>
            <w:top w:val="none" w:sz="0" w:space="0" w:color="auto"/>
            <w:left w:val="none" w:sz="0" w:space="0" w:color="auto"/>
            <w:bottom w:val="none" w:sz="0" w:space="0" w:color="auto"/>
            <w:right w:val="none" w:sz="0" w:space="0" w:color="auto"/>
          </w:divBdr>
        </w:div>
        <w:div w:id="1854685559">
          <w:marLeft w:val="0"/>
          <w:marRight w:val="0"/>
          <w:marTop w:val="0"/>
          <w:marBottom w:val="0"/>
          <w:divBdr>
            <w:top w:val="none" w:sz="0" w:space="0" w:color="auto"/>
            <w:left w:val="none" w:sz="0" w:space="0" w:color="auto"/>
            <w:bottom w:val="none" w:sz="0" w:space="0" w:color="auto"/>
            <w:right w:val="none" w:sz="0" w:space="0" w:color="auto"/>
          </w:divBdr>
        </w:div>
        <w:div w:id="302851649">
          <w:marLeft w:val="0"/>
          <w:marRight w:val="0"/>
          <w:marTop w:val="0"/>
          <w:marBottom w:val="0"/>
          <w:divBdr>
            <w:top w:val="none" w:sz="0" w:space="0" w:color="auto"/>
            <w:left w:val="none" w:sz="0" w:space="0" w:color="auto"/>
            <w:bottom w:val="none" w:sz="0" w:space="0" w:color="auto"/>
            <w:right w:val="none" w:sz="0" w:space="0" w:color="auto"/>
          </w:divBdr>
        </w:div>
        <w:div w:id="662272195">
          <w:marLeft w:val="0"/>
          <w:marRight w:val="0"/>
          <w:marTop w:val="0"/>
          <w:marBottom w:val="0"/>
          <w:divBdr>
            <w:top w:val="none" w:sz="0" w:space="0" w:color="auto"/>
            <w:left w:val="none" w:sz="0" w:space="0" w:color="auto"/>
            <w:bottom w:val="none" w:sz="0" w:space="0" w:color="auto"/>
            <w:right w:val="none" w:sz="0" w:space="0" w:color="auto"/>
          </w:divBdr>
        </w:div>
        <w:div w:id="195504866">
          <w:marLeft w:val="0"/>
          <w:marRight w:val="0"/>
          <w:marTop w:val="0"/>
          <w:marBottom w:val="0"/>
          <w:divBdr>
            <w:top w:val="none" w:sz="0" w:space="0" w:color="auto"/>
            <w:left w:val="none" w:sz="0" w:space="0" w:color="auto"/>
            <w:bottom w:val="none" w:sz="0" w:space="0" w:color="auto"/>
            <w:right w:val="none" w:sz="0" w:space="0" w:color="auto"/>
          </w:divBdr>
        </w:div>
      </w:divsChild>
    </w:div>
    <w:div w:id="1089426406">
      <w:bodyDiv w:val="1"/>
      <w:marLeft w:val="0"/>
      <w:marRight w:val="0"/>
      <w:marTop w:val="0"/>
      <w:marBottom w:val="0"/>
      <w:divBdr>
        <w:top w:val="none" w:sz="0" w:space="0" w:color="auto"/>
        <w:left w:val="none" w:sz="0" w:space="0" w:color="auto"/>
        <w:bottom w:val="none" w:sz="0" w:space="0" w:color="auto"/>
        <w:right w:val="none" w:sz="0" w:space="0" w:color="auto"/>
      </w:divBdr>
    </w:div>
    <w:div w:id="1430932018">
      <w:bodyDiv w:val="1"/>
      <w:marLeft w:val="0"/>
      <w:marRight w:val="0"/>
      <w:marTop w:val="0"/>
      <w:marBottom w:val="0"/>
      <w:divBdr>
        <w:top w:val="none" w:sz="0" w:space="0" w:color="auto"/>
        <w:left w:val="none" w:sz="0" w:space="0" w:color="auto"/>
        <w:bottom w:val="none" w:sz="0" w:space="0" w:color="auto"/>
        <w:right w:val="none" w:sz="0" w:space="0" w:color="auto"/>
      </w:divBdr>
    </w:div>
    <w:div w:id="1518234398">
      <w:bodyDiv w:val="1"/>
      <w:marLeft w:val="0"/>
      <w:marRight w:val="0"/>
      <w:marTop w:val="0"/>
      <w:marBottom w:val="0"/>
      <w:divBdr>
        <w:top w:val="none" w:sz="0" w:space="0" w:color="auto"/>
        <w:left w:val="none" w:sz="0" w:space="0" w:color="auto"/>
        <w:bottom w:val="none" w:sz="0" w:space="0" w:color="auto"/>
        <w:right w:val="none" w:sz="0" w:space="0" w:color="auto"/>
      </w:divBdr>
    </w:div>
    <w:div w:id="1721706508">
      <w:bodyDiv w:val="1"/>
      <w:marLeft w:val="0"/>
      <w:marRight w:val="0"/>
      <w:marTop w:val="0"/>
      <w:marBottom w:val="0"/>
      <w:divBdr>
        <w:top w:val="none" w:sz="0" w:space="0" w:color="auto"/>
        <w:left w:val="none" w:sz="0" w:space="0" w:color="auto"/>
        <w:bottom w:val="none" w:sz="0" w:space="0" w:color="auto"/>
        <w:right w:val="none" w:sz="0" w:space="0" w:color="auto"/>
      </w:divBdr>
    </w:div>
    <w:div w:id="213394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test.co.uk/open-evolution/patient-management-modules/workflo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misnow.com/csm?id=kb_article&amp;sys_id=ccd43a00dbf4cc903f6268684b9619c7"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office.com/Pages/ResponsePage.aspx?id=kp4VA8ZyI0umSq9Q55CtvxxSjoheQt5KmwWVLO0ZT_xUMUc1OFFHNTdGMlpOUlgyVFFJRDc4MlE2US4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docman.com/primary-care-customers/" TargetMode="External"/><Relationship Id="rId4" Type="http://schemas.openxmlformats.org/officeDocument/2006/relationships/webSettings" Target="webSettings.xml"/><Relationship Id="rId9" Type="http://schemas.openxmlformats.org/officeDocument/2006/relationships/hyperlink" Target="https://knowledgebase.visionhealth.co.uk/knowledge/mail-manager-overview-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O'Neill</dc:creator>
  <cp:keywords/>
  <dc:description/>
  <cp:lastModifiedBy>Bob Quin</cp:lastModifiedBy>
  <cp:revision>3</cp:revision>
  <dcterms:created xsi:type="dcterms:W3CDTF">2020-08-20T10:53:00Z</dcterms:created>
  <dcterms:modified xsi:type="dcterms:W3CDTF">2020-08-20T10:54:00Z</dcterms:modified>
</cp:coreProperties>
</file>